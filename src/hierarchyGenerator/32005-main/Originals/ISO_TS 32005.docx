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E1E2F" w14:textId="708A51A4" w:rsidR="005254B6" w:rsidRPr="002A4FD4" w:rsidRDefault="005254B6" w:rsidP="002A4FD4">
      <w:pPr>
        <w:pStyle w:val="zzCover"/>
      </w:pPr>
      <w:r w:rsidRPr="002A4FD4">
        <w:t>ISO/DTS 32005:202</w:t>
      </w:r>
      <w:del w:id="0" w:author="Matthew Hardy" w:date="2024-09-27T10:48:00Z" w16du:dateUtc="2024-09-27T17:48:00Z">
        <w:r w:rsidRPr="002A4FD4" w:rsidDel="004C79B1">
          <w:delText>3</w:delText>
        </w:r>
      </w:del>
      <w:ins w:id="1" w:author="Matthew Hardy" w:date="2024-09-27T10:49:00Z" w16du:dateUtc="2024-09-27T17:49:00Z">
        <w:r w:rsidR="004C79B1">
          <w:t>x</w:t>
        </w:r>
      </w:ins>
      <w:r w:rsidRPr="002A4FD4">
        <w:t>(E)</w:t>
      </w:r>
    </w:p>
    <w:p w14:paraId="3338BEED" w14:textId="77777777" w:rsidR="005254B6" w:rsidRPr="002A4FD4" w:rsidRDefault="005254B6" w:rsidP="002A4FD4">
      <w:pPr>
        <w:pStyle w:val="zzCover"/>
      </w:pPr>
      <w:r w:rsidRPr="002A4FD4">
        <w:t>ISO TC 171/SC 2/WG 9</w:t>
      </w:r>
    </w:p>
    <w:p w14:paraId="23015960" w14:textId="77777777" w:rsidR="005254B6" w:rsidRPr="002A4FD4" w:rsidRDefault="005254B6" w:rsidP="002A4FD4">
      <w:pPr>
        <w:pStyle w:val="zzCover"/>
      </w:pPr>
      <w:r w:rsidRPr="002A4FD4">
        <w:t>Secretariat: ANSI</w:t>
      </w:r>
    </w:p>
    <w:p w14:paraId="05CE7219" w14:textId="44C8D03E" w:rsidR="005254B6" w:rsidRPr="002A4FD4" w:rsidRDefault="005254B6" w:rsidP="002A4FD4">
      <w:pPr>
        <w:pStyle w:val="zzCover"/>
      </w:pPr>
      <w:r w:rsidRPr="002A4FD4">
        <w:t>Date: 202</w:t>
      </w:r>
      <w:ins w:id="2" w:author="Matthew Hardy" w:date="2024-09-27T10:47:00Z" w16du:dateUtc="2024-09-27T17:47:00Z">
        <w:r w:rsidR="0076687C">
          <w:t>4</w:t>
        </w:r>
      </w:ins>
      <w:del w:id="3" w:author="Matthew Hardy" w:date="2024-09-27T10:47:00Z" w16du:dateUtc="2024-09-27T17:47:00Z">
        <w:r w:rsidRPr="002A4FD4" w:rsidDel="0076687C">
          <w:delText>3</w:delText>
        </w:r>
      </w:del>
      <w:r w:rsidRPr="002A4FD4">
        <w:t>-</w:t>
      </w:r>
      <w:r w:rsidR="00DC748A" w:rsidRPr="002A4FD4">
        <w:t>0</w:t>
      </w:r>
      <w:del w:id="4" w:author="Matthew Hardy" w:date="2024-09-27T10:47:00Z" w16du:dateUtc="2024-09-27T17:47:00Z">
        <w:r w:rsidR="00DC748A" w:rsidRPr="002A4FD4" w:rsidDel="004C79B1">
          <w:delText>7</w:delText>
        </w:r>
      </w:del>
      <w:ins w:id="5" w:author="Matthew Hardy" w:date="2024-09-27T10:47:00Z" w16du:dateUtc="2024-09-27T17:47:00Z">
        <w:r w:rsidR="004C79B1">
          <w:t>9</w:t>
        </w:r>
      </w:ins>
    </w:p>
    <w:p w14:paraId="5BFBE1BA" w14:textId="77777777" w:rsidR="005254B6" w:rsidRPr="002A4FD4" w:rsidRDefault="005254B6" w:rsidP="002A4FD4">
      <w:pPr>
        <w:pStyle w:val="zzCover"/>
        <w:autoSpaceDE w:val="0"/>
        <w:autoSpaceDN w:val="0"/>
        <w:adjustRightInd w:val="0"/>
      </w:pPr>
      <w:r w:rsidRPr="002A4FD4">
        <w:t>Document management — Portable Document Format — PDF 1.7 and 2.0 structure namespace inclusion in ISO 32000</w:t>
      </w:r>
      <w:r w:rsidRPr="002A4FD4">
        <w:noBreakHyphen/>
        <w:t>2</w:t>
      </w:r>
    </w:p>
    <w:p w14:paraId="690F82B2" w14:textId="77777777" w:rsidR="005254B6" w:rsidRPr="002A4FD4" w:rsidRDefault="005254B6" w:rsidP="002A4FD4">
      <w:pPr>
        <w:pStyle w:val="zzCover"/>
        <w:autoSpaceDE w:val="0"/>
        <w:autoSpaceDN w:val="0"/>
        <w:adjustRightInd w:val="0"/>
        <w:sectPr w:rsidR="005254B6" w:rsidRPr="002A4FD4" w:rsidSect="00196470">
          <w:type w:val="oddPage"/>
          <w:pgSz w:w="11906" w:h="16838" w:code="9"/>
          <w:pgMar w:top="794" w:right="1077" w:bottom="567" w:left="1077" w:header="709" w:footer="284" w:gutter="0"/>
          <w:pgNumType w:start="1"/>
          <w:cols w:space="720"/>
          <w:titlePg/>
          <w:docGrid w:linePitch="299"/>
        </w:sectPr>
      </w:pPr>
    </w:p>
    <w:p w14:paraId="1315D69C" w14:textId="57927E74"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lastRenderedPageBreak/>
        <w:t>© ISO 202</w:t>
      </w:r>
      <w:ins w:id="6" w:author="Matthew Hardy" w:date="2024-09-27T10:47:00Z" w16du:dateUtc="2024-09-27T17:47:00Z">
        <w:r w:rsidR="004C79B1">
          <w:rPr>
            <w:rFonts w:eastAsia="Times New Roman"/>
            <w:szCs w:val="24"/>
          </w:rPr>
          <w:t>4</w:t>
        </w:r>
      </w:ins>
      <w:del w:id="7" w:author="Matthew Hardy" w:date="2024-09-27T10:47:00Z" w16du:dateUtc="2024-09-27T17:47:00Z">
        <w:r w:rsidRPr="002A4FD4" w:rsidDel="004C79B1">
          <w:rPr>
            <w:rFonts w:eastAsia="Times New Roman"/>
            <w:szCs w:val="24"/>
          </w:rPr>
          <w:delText>3</w:delText>
        </w:r>
      </w:del>
    </w:p>
    <w:p w14:paraId="47D6E062" w14:textId="77777777"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 </w:t>
      </w:r>
    </w:p>
    <w:p w14:paraId="196AF4E8" w14:textId="77777777"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ISO Copyright Office </w:t>
      </w:r>
    </w:p>
    <w:p w14:paraId="374231F0" w14:textId="77777777"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CP 401 • CH-1214 Vernier, Geneva </w:t>
      </w:r>
    </w:p>
    <w:p w14:paraId="01828CDF" w14:textId="77777777"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Phone: + 41 22 749 01 11 </w:t>
      </w:r>
    </w:p>
    <w:p w14:paraId="086301D6" w14:textId="036123F6"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Email: </w:t>
      </w:r>
      <w:hyperlink r:id="rId8" w:history="1">
        <w:r w:rsidRPr="002A4FD4">
          <w:rPr>
            <w:rStyle w:val="Hyperlink"/>
            <w:szCs w:val="24"/>
            <w:lang w:val="en-US"/>
          </w:rPr>
          <w:t>copyright@iso.org</w:t>
        </w:r>
      </w:hyperlink>
      <w:r w:rsidRPr="002A4FD4">
        <w:rPr>
          <w:rFonts w:eastAsia="Times New Roman"/>
          <w:szCs w:val="24"/>
        </w:rPr>
        <w:t xml:space="preserve"> </w:t>
      </w:r>
    </w:p>
    <w:p w14:paraId="594A1268" w14:textId="40AD51BC"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 xml:space="preserve">Website: </w:t>
      </w:r>
      <w:hyperlink r:id="rId9" w:history="1">
        <w:r w:rsidRPr="002A4FD4">
          <w:rPr>
            <w:rStyle w:val="Hyperlink"/>
            <w:szCs w:val="24"/>
            <w:lang w:val="en-US"/>
          </w:rPr>
          <w:t>www.iso.org</w:t>
        </w:r>
      </w:hyperlink>
    </w:p>
    <w:p w14:paraId="09B116CF" w14:textId="77777777" w:rsidR="005254B6" w:rsidRPr="002A4FD4" w:rsidRDefault="005254B6" w:rsidP="002A4FD4">
      <w:pPr>
        <w:pStyle w:val="zzCopyright"/>
        <w:autoSpaceDE w:val="0"/>
        <w:autoSpaceDN w:val="0"/>
        <w:adjustRightInd w:val="0"/>
        <w:rPr>
          <w:rFonts w:eastAsia="Times New Roman"/>
          <w:szCs w:val="24"/>
        </w:rPr>
      </w:pPr>
      <w:r w:rsidRPr="002A4FD4">
        <w:rPr>
          <w:rFonts w:eastAsia="Times New Roman"/>
          <w:szCs w:val="24"/>
        </w:rPr>
        <w:t>Published in Switzerland.</w:t>
      </w:r>
    </w:p>
    <w:p w14:paraId="69C4B819" w14:textId="678F3E7D" w:rsidR="005254B6" w:rsidRDefault="005254B6" w:rsidP="004C79B1">
      <w:pPr>
        <w:pStyle w:val="zzContents"/>
        <w:tabs>
          <w:tab w:val="left" w:pos="9048"/>
        </w:tabs>
        <w:autoSpaceDE w:val="0"/>
        <w:autoSpaceDN w:val="0"/>
        <w:adjustRightInd w:val="0"/>
        <w:rPr>
          <w:rFonts w:eastAsia="Times New Roman"/>
          <w:szCs w:val="24"/>
        </w:rPr>
        <w:pPrChange w:id="8" w:author="Matthew Hardy" w:date="2024-09-27T10:48:00Z" w16du:dateUtc="2024-09-27T17:48:00Z">
          <w:pPr>
            <w:pStyle w:val="zzContents"/>
            <w:autoSpaceDE w:val="0"/>
            <w:autoSpaceDN w:val="0"/>
            <w:adjustRightInd w:val="0"/>
          </w:pPr>
        </w:pPrChange>
      </w:pPr>
      <w:r w:rsidRPr="002A4FD4">
        <w:rPr>
          <w:rFonts w:eastAsia="Times New Roman"/>
          <w:szCs w:val="24"/>
        </w:rPr>
        <w:lastRenderedPageBreak/>
        <w:t>Contents</w:t>
      </w:r>
      <w:ins w:id="9" w:author="Matthew Hardy" w:date="2024-09-27T10:48:00Z" w16du:dateUtc="2024-09-27T17:48:00Z">
        <w:r w:rsidR="004C79B1">
          <w:rPr>
            <w:rFonts w:eastAsia="Times New Roman"/>
            <w:szCs w:val="24"/>
          </w:rPr>
          <w:tab/>
        </w:r>
      </w:ins>
    </w:p>
    <w:p w14:paraId="5E4A0D5E" w14:textId="73C8F5E3" w:rsidR="002A4FD4" w:rsidRDefault="002A4FD4">
      <w:pPr>
        <w:pStyle w:val="TOC1"/>
        <w:rPr>
          <w:rFonts w:asciiTheme="minorHAnsi" w:eastAsiaTheme="minorEastAsia" w:hAnsiTheme="minorHAnsi" w:cstheme="minorBidi"/>
          <w:b w:val="0"/>
          <w:noProof/>
          <w:szCs w:val="22"/>
          <w:lang w:val="en-US" w:eastAsia="en-US"/>
        </w:rPr>
      </w:pPr>
      <w:r>
        <w:fldChar w:fldCharType="begin"/>
      </w:r>
      <w:r>
        <w:instrText xml:space="preserve"> TOC \o "2-3" \h \z \t "Heading 1;1;ANNEX;1;Biblio Title;1;Foreword Title;1;Intro Title;1;Base_Heading;1;Box-title;1;Front Head;1;Index Head;1;AMEND Terms Heading;1;AMEND Heading 1 Unnumbered;1" </w:instrText>
      </w:r>
      <w:r>
        <w:fldChar w:fldCharType="separate"/>
      </w:r>
      <w:hyperlink w:anchor="_Toc140043898" w:history="1">
        <w:r w:rsidRPr="00535627">
          <w:rPr>
            <w:rStyle w:val="Hyperlink"/>
            <w:noProof/>
          </w:rPr>
          <w:t>Foreword</w:t>
        </w:r>
        <w:r>
          <w:rPr>
            <w:noProof/>
            <w:webHidden/>
          </w:rPr>
          <w:tab/>
          <w:t>iv</w:t>
        </w:r>
      </w:hyperlink>
    </w:p>
    <w:p w14:paraId="59EFAAC9" w14:textId="03DE8114" w:rsidR="002A4FD4" w:rsidRDefault="002A4FD4">
      <w:pPr>
        <w:pStyle w:val="TOC1"/>
        <w:rPr>
          <w:rFonts w:asciiTheme="minorHAnsi" w:eastAsiaTheme="minorEastAsia" w:hAnsiTheme="minorHAnsi" w:cstheme="minorBidi"/>
          <w:b w:val="0"/>
          <w:noProof/>
          <w:szCs w:val="22"/>
          <w:lang w:val="en-US" w:eastAsia="en-US"/>
        </w:rPr>
      </w:pPr>
      <w:hyperlink w:anchor="_Toc140043899" w:history="1">
        <w:r w:rsidRPr="00535627">
          <w:rPr>
            <w:rStyle w:val="Hyperlink"/>
            <w:noProof/>
          </w:rPr>
          <w:t>Introduction</w:t>
        </w:r>
        <w:r>
          <w:rPr>
            <w:noProof/>
            <w:webHidden/>
          </w:rPr>
          <w:tab/>
          <w:t>v</w:t>
        </w:r>
      </w:hyperlink>
    </w:p>
    <w:p w14:paraId="5A77D77B" w14:textId="04E5FCBB" w:rsidR="002A4FD4" w:rsidRDefault="002A4FD4">
      <w:pPr>
        <w:pStyle w:val="TOC1"/>
        <w:rPr>
          <w:rFonts w:asciiTheme="minorHAnsi" w:eastAsiaTheme="minorEastAsia" w:hAnsiTheme="minorHAnsi" w:cstheme="minorBidi"/>
          <w:b w:val="0"/>
          <w:noProof/>
          <w:szCs w:val="22"/>
          <w:lang w:val="en-US" w:eastAsia="en-US"/>
        </w:rPr>
      </w:pPr>
      <w:hyperlink w:anchor="_Toc140043900" w:history="1">
        <w:r w:rsidRPr="00535627">
          <w:rPr>
            <w:rStyle w:val="Hyperlink"/>
            <w:rFonts w:eastAsia="Times New Roman"/>
            <w:noProof/>
          </w:rPr>
          <w:t>1</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Scope</w:t>
        </w:r>
        <w:r>
          <w:rPr>
            <w:noProof/>
            <w:webHidden/>
          </w:rPr>
          <w:tab/>
        </w:r>
        <w:r>
          <w:rPr>
            <w:noProof/>
            <w:webHidden/>
          </w:rPr>
          <w:fldChar w:fldCharType="begin"/>
        </w:r>
        <w:r>
          <w:rPr>
            <w:noProof/>
            <w:webHidden/>
          </w:rPr>
          <w:instrText xml:space="preserve"> PAGEREF _Toc140043900 \h </w:instrText>
        </w:r>
        <w:r>
          <w:rPr>
            <w:noProof/>
            <w:webHidden/>
          </w:rPr>
        </w:r>
        <w:r>
          <w:rPr>
            <w:noProof/>
            <w:webHidden/>
          </w:rPr>
          <w:fldChar w:fldCharType="separate"/>
        </w:r>
        <w:r>
          <w:rPr>
            <w:noProof/>
            <w:webHidden/>
          </w:rPr>
          <w:t>1</w:t>
        </w:r>
        <w:r>
          <w:rPr>
            <w:noProof/>
            <w:webHidden/>
          </w:rPr>
          <w:fldChar w:fldCharType="end"/>
        </w:r>
      </w:hyperlink>
    </w:p>
    <w:p w14:paraId="42926A31" w14:textId="17B595A7" w:rsidR="002A4FD4" w:rsidRDefault="002A4FD4">
      <w:pPr>
        <w:pStyle w:val="TOC1"/>
        <w:rPr>
          <w:rFonts w:asciiTheme="minorHAnsi" w:eastAsiaTheme="minorEastAsia" w:hAnsiTheme="minorHAnsi" w:cstheme="minorBidi"/>
          <w:b w:val="0"/>
          <w:noProof/>
          <w:szCs w:val="22"/>
          <w:lang w:val="en-US" w:eastAsia="en-US"/>
        </w:rPr>
      </w:pPr>
      <w:hyperlink w:anchor="_Toc140043901" w:history="1">
        <w:r w:rsidRPr="00535627">
          <w:rPr>
            <w:rStyle w:val="Hyperlink"/>
            <w:rFonts w:eastAsia="Times New Roman"/>
            <w:noProof/>
          </w:rPr>
          <w:t>2</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Normative references</w:t>
        </w:r>
        <w:r>
          <w:rPr>
            <w:noProof/>
            <w:webHidden/>
          </w:rPr>
          <w:tab/>
        </w:r>
        <w:r>
          <w:rPr>
            <w:noProof/>
            <w:webHidden/>
          </w:rPr>
          <w:fldChar w:fldCharType="begin"/>
        </w:r>
        <w:r>
          <w:rPr>
            <w:noProof/>
            <w:webHidden/>
          </w:rPr>
          <w:instrText xml:space="preserve"> PAGEREF _Toc140043901 \h </w:instrText>
        </w:r>
        <w:r>
          <w:rPr>
            <w:noProof/>
            <w:webHidden/>
          </w:rPr>
        </w:r>
        <w:r>
          <w:rPr>
            <w:noProof/>
            <w:webHidden/>
          </w:rPr>
          <w:fldChar w:fldCharType="separate"/>
        </w:r>
        <w:r>
          <w:rPr>
            <w:noProof/>
            <w:webHidden/>
          </w:rPr>
          <w:t>1</w:t>
        </w:r>
        <w:r>
          <w:rPr>
            <w:noProof/>
            <w:webHidden/>
          </w:rPr>
          <w:fldChar w:fldCharType="end"/>
        </w:r>
      </w:hyperlink>
    </w:p>
    <w:p w14:paraId="0600B1D8" w14:textId="333D50C5" w:rsidR="002A4FD4" w:rsidRDefault="002A4FD4">
      <w:pPr>
        <w:pStyle w:val="TOC1"/>
        <w:rPr>
          <w:rFonts w:asciiTheme="minorHAnsi" w:eastAsiaTheme="minorEastAsia" w:hAnsiTheme="minorHAnsi" w:cstheme="minorBidi"/>
          <w:b w:val="0"/>
          <w:noProof/>
          <w:szCs w:val="22"/>
          <w:lang w:val="en-US" w:eastAsia="en-US"/>
        </w:rPr>
      </w:pPr>
      <w:hyperlink w:anchor="_Toc140043902" w:history="1">
        <w:r w:rsidRPr="00535627">
          <w:rPr>
            <w:rStyle w:val="Hyperlink"/>
            <w:rFonts w:eastAsia="Times New Roman"/>
            <w:noProof/>
          </w:rPr>
          <w:t>3</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Terms and definitions</w:t>
        </w:r>
        <w:r>
          <w:rPr>
            <w:noProof/>
            <w:webHidden/>
          </w:rPr>
          <w:tab/>
        </w:r>
        <w:r>
          <w:rPr>
            <w:noProof/>
            <w:webHidden/>
          </w:rPr>
          <w:fldChar w:fldCharType="begin"/>
        </w:r>
        <w:r>
          <w:rPr>
            <w:noProof/>
            <w:webHidden/>
          </w:rPr>
          <w:instrText xml:space="preserve"> PAGEREF _Toc140043902 \h </w:instrText>
        </w:r>
        <w:r>
          <w:rPr>
            <w:noProof/>
            <w:webHidden/>
          </w:rPr>
        </w:r>
        <w:r>
          <w:rPr>
            <w:noProof/>
            <w:webHidden/>
          </w:rPr>
          <w:fldChar w:fldCharType="separate"/>
        </w:r>
        <w:r>
          <w:rPr>
            <w:noProof/>
            <w:webHidden/>
          </w:rPr>
          <w:t>1</w:t>
        </w:r>
        <w:r>
          <w:rPr>
            <w:noProof/>
            <w:webHidden/>
          </w:rPr>
          <w:fldChar w:fldCharType="end"/>
        </w:r>
      </w:hyperlink>
    </w:p>
    <w:p w14:paraId="63B36F5A" w14:textId="3FA61DB6" w:rsidR="002A4FD4" w:rsidRDefault="002A4FD4">
      <w:pPr>
        <w:pStyle w:val="TOC1"/>
        <w:rPr>
          <w:rFonts w:asciiTheme="minorHAnsi" w:eastAsiaTheme="minorEastAsia" w:hAnsiTheme="minorHAnsi" w:cstheme="minorBidi"/>
          <w:b w:val="0"/>
          <w:noProof/>
          <w:szCs w:val="22"/>
          <w:lang w:val="en-US" w:eastAsia="en-US"/>
        </w:rPr>
      </w:pPr>
      <w:hyperlink w:anchor="_Toc140043903" w:history="1">
        <w:r w:rsidRPr="00535627">
          <w:rPr>
            <w:rStyle w:val="Hyperlink"/>
            <w:rFonts w:eastAsia="Times New Roman"/>
            <w:noProof/>
          </w:rPr>
          <w:t>4</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Declaration of conformance</w:t>
        </w:r>
        <w:r>
          <w:rPr>
            <w:noProof/>
            <w:webHidden/>
          </w:rPr>
          <w:tab/>
        </w:r>
        <w:r>
          <w:rPr>
            <w:noProof/>
            <w:webHidden/>
          </w:rPr>
          <w:fldChar w:fldCharType="begin"/>
        </w:r>
        <w:r>
          <w:rPr>
            <w:noProof/>
            <w:webHidden/>
          </w:rPr>
          <w:instrText xml:space="preserve"> PAGEREF _Toc140043903 \h </w:instrText>
        </w:r>
        <w:r>
          <w:rPr>
            <w:noProof/>
            <w:webHidden/>
          </w:rPr>
        </w:r>
        <w:r>
          <w:rPr>
            <w:noProof/>
            <w:webHidden/>
          </w:rPr>
          <w:fldChar w:fldCharType="separate"/>
        </w:r>
        <w:r>
          <w:rPr>
            <w:noProof/>
            <w:webHidden/>
          </w:rPr>
          <w:t>2</w:t>
        </w:r>
        <w:r>
          <w:rPr>
            <w:noProof/>
            <w:webHidden/>
          </w:rPr>
          <w:fldChar w:fldCharType="end"/>
        </w:r>
      </w:hyperlink>
    </w:p>
    <w:p w14:paraId="75C3BF43" w14:textId="7765F25E" w:rsidR="002A4FD4" w:rsidRDefault="002A4FD4">
      <w:pPr>
        <w:pStyle w:val="TOC1"/>
        <w:rPr>
          <w:rFonts w:asciiTheme="minorHAnsi" w:eastAsiaTheme="minorEastAsia" w:hAnsiTheme="minorHAnsi" w:cstheme="minorBidi"/>
          <w:b w:val="0"/>
          <w:noProof/>
          <w:szCs w:val="22"/>
          <w:lang w:val="en-US" w:eastAsia="en-US"/>
        </w:rPr>
      </w:pPr>
      <w:hyperlink w:anchor="_Toc140043904" w:history="1">
        <w:r w:rsidRPr="00535627">
          <w:rPr>
            <w:rStyle w:val="Hyperlink"/>
            <w:rFonts w:eastAsia="Times New Roman"/>
            <w:noProof/>
          </w:rPr>
          <w:t>5</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Using the PDF 1.7 namespace with the PDF 2.0 namespace</w:t>
        </w:r>
        <w:r>
          <w:rPr>
            <w:noProof/>
            <w:webHidden/>
          </w:rPr>
          <w:tab/>
        </w:r>
        <w:r>
          <w:rPr>
            <w:noProof/>
            <w:webHidden/>
          </w:rPr>
          <w:fldChar w:fldCharType="begin"/>
        </w:r>
        <w:r>
          <w:rPr>
            <w:noProof/>
            <w:webHidden/>
          </w:rPr>
          <w:instrText xml:space="preserve"> PAGEREF _Toc140043904 \h </w:instrText>
        </w:r>
        <w:r>
          <w:rPr>
            <w:noProof/>
            <w:webHidden/>
          </w:rPr>
        </w:r>
        <w:r>
          <w:rPr>
            <w:noProof/>
            <w:webHidden/>
          </w:rPr>
          <w:fldChar w:fldCharType="separate"/>
        </w:r>
        <w:r>
          <w:rPr>
            <w:noProof/>
            <w:webHidden/>
          </w:rPr>
          <w:t>3</w:t>
        </w:r>
        <w:r>
          <w:rPr>
            <w:noProof/>
            <w:webHidden/>
          </w:rPr>
          <w:fldChar w:fldCharType="end"/>
        </w:r>
      </w:hyperlink>
    </w:p>
    <w:p w14:paraId="718D58EF" w14:textId="5AB02A19" w:rsidR="002A4FD4" w:rsidRDefault="002A4FD4">
      <w:pPr>
        <w:pStyle w:val="TOC2"/>
        <w:rPr>
          <w:rFonts w:asciiTheme="minorHAnsi" w:eastAsiaTheme="minorEastAsia" w:hAnsiTheme="minorHAnsi" w:cstheme="minorBidi"/>
          <w:b w:val="0"/>
          <w:noProof/>
          <w:szCs w:val="22"/>
          <w:lang w:val="en-US" w:eastAsia="en-US"/>
        </w:rPr>
      </w:pPr>
      <w:hyperlink w:anchor="_Toc140043905" w:history="1">
        <w:r w:rsidRPr="00535627">
          <w:rPr>
            <w:rStyle w:val="Hyperlink"/>
            <w:rFonts w:eastAsia="Times New Roman"/>
            <w:noProof/>
          </w:rPr>
          <w:t>5.1</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General</w:t>
        </w:r>
        <w:r>
          <w:rPr>
            <w:noProof/>
            <w:webHidden/>
          </w:rPr>
          <w:tab/>
        </w:r>
        <w:r>
          <w:rPr>
            <w:noProof/>
            <w:webHidden/>
          </w:rPr>
          <w:fldChar w:fldCharType="begin"/>
        </w:r>
        <w:r>
          <w:rPr>
            <w:noProof/>
            <w:webHidden/>
          </w:rPr>
          <w:instrText xml:space="preserve"> PAGEREF _Toc140043905 \h </w:instrText>
        </w:r>
        <w:r>
          <w:rPr>
            <w:noProof/>
            <w:webHidden/>
          </w:rPr>
        </w:r>
        <w:r>
          <w:rPr>
            <w:noProof/>
            <w:webHidden/>
          </w:rPr>
          <w:fldChar w:fldCharType="separate"/>
        </w:r>
        <w:r>
          <w:rPr>
            <w:noProof/>
            <w:webHidden/>
          </w:rPr>
          <w:t>3</w:t>
        </w:r>
        <w:r>
          <w:rPr>
            <w:noProof/>
            <w:webHidden/>
          </w:rPr>
          <w:fldChar w:fldCharType="end"/>
        </w:r>
      </w:hyperlink>
    </w:p>
    <w:p w14:paraId="5699C2BB" w14:textId="79D70BBC" w:rsidR="002A4FD4" w:rsidRDefault="002A4FD4">
      <w:pPr>
        <w:pStyle w:val="TOC2"/>
        <w:rPr>
          <w:rFonts w:asciiTheme="minorHAnsi" w:eastAsiaTheme="minorEastAsia" w:hAnsiTheme="minorHAnsi" w:cstheme="minorBidi"/>
          <w:b w:val="0"/>
          <w:noProof/>
          <w:szCs w:val="22"/>
          <w:lang w:val="en-US" w:eastAsia="en-US"/>
        </w:rPr>
      </w:pPr>
      <w:hyperlink w:anchor="_Toc140043906" w:history="1">
        <w:r w:rsidRPr="00535627">
          <w:rPr>
            <w:rStyle w:val="Hyperlink"/>
            <w:rFonts w:eastAsia="Times New Roman"/>
            <w:noProof/>
          </w:rPr>
          <w:t>5.2</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PDF 1.7 as a standalone namespace</w:t>
        </w:r>
        <w:r>
          <w:rPr>
            <w:noProof/>
            <w:webHidden/>
          </w:rPr>
          <w:tab/>
        </w:r>
        <w:r>
          <w:rPr>
            <w:noProof/>
            <w:webHidden/>
          </w:rPr>
          <w:fldChar w:fldCharType="begin"/>
        </w:r>
        <w:r>
          <w:rPr>
            <w:noProof/>
            <w:webHidden/>
          </w:rPr>
          <w:instrText xml:space="preserve"> PAGEREF _Toc140043906 \h </w:instrText>
        </w:r>
        <w:r>
          <w:rPr>
            <w:noProof/>
            <w:webHidden/>
          </w:rPr>
        </w:r>
        <w:r>
          <w:rPr>
            <w:noProof/>
            <w:webHidden/>
          </w:rPr>
          <w:fldChar w:fldCharType="separate"/>
        </w:r>
        <w:r>
          <w:rPr>
            <w:noProof/>
            <w:webHidden/>
          </w:rPr>
          <w:t>3</w:t>
        </w:r>
        <w:r>
          <w:rPr>
            <w:noProof/>
            <w:webHidden/>
          </w:rPr>
          <w:fldChar w:fldCharType="end"/>
        </w:r>
      </w:hyperlink>
    </w:p>
    <w:p w14:paraId="63D06E27" w14:textId="04B40B46" w:rsidR="002A4FD4" w:rsidRDefault="002A4FD4">
      <w:pPr>
        <w:pStyle w:val="TOC2"/>
        <w:rPr>
          <w:rFonts w:asciiTheme="minorHAnsi" w:eastAsiaTheme="minorEastAsia" w:hAnsiTheme="minorHAnsi" w:cstheme="minorBidi"/>
          <w:b w:val="0"/>
          <w:noProof/>
          <w:szCs w:val="22"/>
          <w:lang w:val="en-US" w:eastAsia="en-US"/>
        </w:rPr>
      </w:pPr>
      <w:hyperlink w:anchor="_Toc140043907" w:history="1">
        <w:r w:rsidRPr="00535627">
          <w:rPr>
            <w:rStyle w:val="Hyperlink"/>
            <w:rFonts w:eastAsia="Times New Roman"/>
            <w:noProof/>
          </w:rPr>
          <w:t>5.3</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Elements defined in both the PDF 1.7 and PDF 2.0 namespace</w:t>
        </w:r>
        <w:r>
          <w:rPr>
            <w:noProof/>
            <w:webHidden/>
          </w:rPr>
          <w:tab/>
        </w:r>
        <w:r>
          <w:rPr>
            <w:noProof/>
            <w:webHidden/>
          </w:rPr>
          <w:fldChar w:fldCharType="begin"/>
        </w:r>
        <w:r>
          <w:rPr>
            <w:noProof/>
            <w:webHidden/>
          </w:rPr>
          <w:instrText xml:space="preserve"> PAGEREF _Toc140043907 \h </w:instrText>
        </w:r>
        <w:r>
          <w:rPr>
            <w:noProof/>
            <w:webHidden/>
          </w:rPr>
        </w:r>
        <w:r>
          <w:rPr>
            <w:noProof/>
            <w:webHidden/>
          </w:rPr>
          <w:fldChar w:fldCharType="separate"/>
        </w:r>
        <w:r>
          <w:rPr>
            <w:noProof/>
            <w:webHidden/>
          </w:rPr>
          <w:t>3</w:t>
        </w:r>
        <w:r>
          <w:rPr>
            <w:noProof/>
            <w:webHidden/>
          </w:rPr>
          <w:fldChar w:fldCharType="end"/>
        </w:r>
      </w:hyperlink>
    </w:p>
    <w:p w14:paraId="4E1EAF6D" w14:textId="7F46D40B" w:rsidR="002A4FD4" w:rsidRDefault="002A4FD4">
      <w:pPr>
        <w:pStyle w:val="TOC2"/>
        <w:rPr>
          <w:rFonts w:asciiTheme="minorHAnsi" w:eastAsiaTheme="minorEastAsia" w:hAnsiTheme="minorHAnsi" w:cstheme="minorBidi"/>
          <w:b w:val="0"/>
          <w:noProof/>
          <w:szCs w:val="22"/>
          <w:lang w:val="en-US" w:eastAsia="en-US"/>
        </w:rPr>
      </w:pPr>
      <w:hyperlink w:anchor="_Toc140043908" w:history="1">
        <w:r w:rsidRPr="00535627">
          <w:rPr>
            <w:rStyle w:val="Hyperlink"/>
            <w:rFonts w:eastAsia="Times New Roman"/>
            <w:noProof/>
          </w:rPr>
          <w:t>5.4</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Elements defined solely in the PDF 2.0 namespace</w:t>
        </w:r>
        <w:r>
          <w:rPr>
            <w:noProof/>
            <w:webHidden/>
          </w:rPr>
          <w:tab/>
        </w:r>
        <w:r>
          <w:rPr>
            <w:noProof/>
            <w:webHidden/>
          </w:rPr>
          <w:fldChar w:fldCharType="begin"/>
        </w:r>
        <w:r>
          <w:rPr>
            <w:noProof/>
            <w:webHidden/>
          </w:rPr>
          <w:instrText xml:space="preserve"> PAGEREF _Toc140043908 \h </w:instrText>
        </w:r>
        <w:r>
          <w:rPr>
            <w:noProof/>
            <w:webHidden/>
          </w:rPr>
        </w:r>
        <w:r>
          <w:rPr>
            <w:noProof/>
            <w:webHidden/>
          </w:rPr>
          <w:fldChar w:fldCharType="separate"/>
        </w:r>
        <w:r>
          <w:rPr>
            <w:noProof/>
            <w:webHidden/>
          </w:rPr>
          <w:t>3</w:t>
        </w:r>
        <w:r>
          <w:rPr>
            <w:noProof/>
            <w:webHidden/>
          </w:rPr>
          <w:fldChar w:fldCharType="end"/>
        </w:r>
      </w:hyperlink>
    </w:p>
    <w:p w14:paraId="0A3CB999" w14:textId="2771C40A" w:rsidR="002A4FD4" w:rsidRDefault="002A4FD4">
      <w:pPr>
        <w:pStyle w:val="TOC2"/>
        <w:rPr>
          <w:rFonts w:asciiTheme="minorHAnsi" w:eastAsiaTheme="minorEastAsia" w:hAnsiTheme="minorHAnsi" w:cstheme="minorBidi"/>
          <w:b w:val="0"/>
          <w:noProof/>
          <w:szCs w:val="22"/>
          <w:lang w:val="en-US" w:eastAsia="en-US"/>
        </w:rPr>
      </w:pPr>
      <w:hyperlink w:anchor="_Toc140043909" w:history="1">
        <w:r w:rsidRPr="00535627">
          <w:rPr>
            <w:rStyle w:val="Hyperlink"/>
            <w:rFonts w:eastAsia="Times New Roman"/>
            <w:noProof/>
          </w:rPr>
          <w:t>5.5</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Elements defined solely in the PDF 1.7 namespace</w:t>
        </w:r>
        <w:r>
          <w:rPr>
            <w:noProof/>
            <w:webHidden/>
          </w:rPr>
          <w:tab/>
        </w:r>
        <w:r>
          <w:rPr>
            <w:noProof/>
            <w:webHidden/>
          </w:rPr>
          <w:fldChar w:fldCharType="begin"/>
        </w:r>
        <w:r>
          <w:rPr>
            <w:noProof/>
            <w:webHidden/>
          </w:rPr>
          <w:instrText xml:space="preserve"> PAGEREF _Toc140043909 \h </w:instrText>
        </w:r>
        <w:r>
          <w:rPr>
            <w:noProof/>
            <w:webHidden/>
          </w:rPr>
        </w:r>
        <w:r>
          <w:rPr>
            <w:noProof/>
            <w:webHidden/>
          </w:rPr>
          <w:fldChar w:fldCharType="separate"/>
        </w:r>
        <w:r>
          <w:rPr>
            <w:noProof/>
            <w:webHidden/>
          </w:rPr>
          <w:t>3</w:t>
        </w:r>
        <w:r>
          <w:rPr>
            <w:noProof/>
            <w:webHidden/>
          </w:rPr>
          <w:fldChar w:fldCharType="end"/>
        </w:r>
      </w:hyperlink>
    </w:p>
    <w:p w14:paraId="56A8E39E" w14:textId="4342AD99" w:rsidR="002A4FD4" w:rsidRDefault="002A4FD4">
      <w:pPr>
        <w:pStyle w:val="TOC3"/>
        <w:rPr>
          <w:rFonts w:asciiTheme="minorHAnsi" w:eastAsiaTheme="minorEastAsia" w:hAnsiTheme="minorHAnsi" w:cstheme="minorBidi"/>
          <w:b w:val="0"/>
          <w:noProof/>
          <w:szCs w:val="22"/>
          <w:lang w:val="en-US" w:eastAsia="en-US"/>
        </w:rPr>
      </w:pPr>
      <w:hyperlink w:anchor="_Toc140043910" w:history="1">
        <w:r w:rsidRPr="00535627">
          <w:rPr>
            <w:rStyle w:val="Hyperlink"/>
            <w:rFonts w:eastAsia="Times New Roman"/>
            <w:noProof/>
          </w:rPr>
          <w:t>5.5.1</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General</w:t>
        </w:r>
        <w:r>
          <w:rPr>
            <w:noProof/>
            <w:webHidden/>
          </w:rPr>
          <w:tab/>
        </w:r>
        <w:r>
          <w:rPr>
            <w:noProof/>
            <w:webHidden/>
          </w:rPr>
          <w:fldChar w:fldCharType="begin"/>
        </w:r>
        <w:r>
          <w:rPr>
            <w:noProof/>
            <w:webHidden/>
          </w:rPr>
          <w:instrText xml:space="preserve"> PAGEREF _Toc140043910 \h </w:instrText>
        </w:r>
        <w:r>
          <w:rPr>
            <w:noProof/>
            <w:webHidden/>
          </w:rPr>
        </w:r>
        <w:r>
          <w:rPr>
            <w:noProof/>
            <w:webHidden/>
          </w:rPr>
          <w:fldChar w:fldCharType="separate"/>
        </w:r>
        <w:r>
          <w:rPr>
            <w:noProof/>
            <w:webHidden/>
          </w:rPr>
          <w:t>3</w:t>
        </w:r>
        <w:r>
          <w:rPr>
            <w:noProof/>
            <w:webHidden/>
          </w:rPr>
          <w:fldChar w:fldCharType="end"/>
        </w:r>
      </w:hyperlink>
    </w:p>
    <w:p w14:paraId="283117B7" w14:textId="3B3D7651" w:rsidR="002A4FD4" w:rsidRDefault="002A4FD4">
      <w:pPr>
        <w:pStyle w:val="TOC3"/>
        <w:rPr>
          <w:rFonts w:asciiTheme="minorHAnsi" w:eastAsiaTheme="minorEastAsia" w:hAnsiTheme="minorHAnsi" w:cstheme="minorBidi"/>
          <w:b w:val="0"/>
          <w:noProof/>
          <w:szCs w:val="22"/>
          <w:lang w:val="en-US" w:eastAsia="en-US"/>
        </w:rPr>
      </w:pPr>
      <w:hyperlink w:anchor="_Toc140043911" w:history="1">
        <w:r w:rsidRPr="00535627">
          <w:rPr>
            <w:rStyle w:val="Hyperlink"/>
            <w:rFonts w:eastAsia="Times New Roman"/>
            <w:noProof/>
          </w:rPr>
          <w:t>5.5.2</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Permitted PDF 1.7 element types</w:t>
        </w:r>
        <w:r>
          <w:rPr>
            <w:noProof/>
            <w:webHidden/>
          </w:rPr>
          <w:tab/>
        </w:r>
        <w:r>
          <w:rPr>
            <w:noProof/>
            <w:webHidden/>
          </w:rPr>
          <w:fldChar w:fldCharType="begin"/>
        </w:r>
        <w:r>
          <w:rPr>
            <w:noProof/>
            <w:webHidden/>
          </w:rPr>
          <w:instrText xml:space="preserve"> PAGEREF _Toc140043911 \h </w:instrText>
        </w:r>
        <w:r>
          <w:rPr>
            <w:noProof/>
            <w:webHidden/>
          </w:rPr>
        </w:r>
        <w:r>
          <w:rPr>
            <w:noProof/>
            <w:webHidden/>
          </w:rPr>
          <w:fldChar w:fldCharType="separate"/>
        </w:r>
        <w:r>
          <w:rPr>
            <w:noProof/>
            <w:webHidden/>
          </w:rPr>
          <w:t>3</w:t>
        </w:r>
        <w:r>
          <w:rPr>
            <w:noProof/>
            <w:webHidden/>
          </w:rPr>
          <w:fldChar w:fldCharType="end"/>
        </w:r>
      </w:hyperlink>
    </w:p>
    <w:p w14:paraId="7E678FDC" w14:textId="393FD11E" w:rsidR="002A4FD4" w:rsidRDefault="002A4FD4">
      <w:pPr>
        <w:pStyle w:val="TOC2"/>
        <w:rPr>
          <w:rFonts w:asciiTheme="minorHAnsi" w:eastAsiaTheme="minorEastAsia" w:hAnsiTheme="minorHAnsi" w:cstheme="minorBidi"/>
          <w:b w:val="0"/>
          <w:noProof/>
          <w:szCs w:val="22"/>
          <w:lang w:val="en-US" w:eastAsia="en-US"/>
        </w:rPr>
      </w:pPr>
      <w:hyperlink w:anchor="_Toc140043912" w:history="1">
        <w:r w:rsidRPr="00535627">
          <w:rPr>
            <w:rStyle w:val="Hyperlink"/>
            <w:rFonts w:eastAsia="Times New Roman"/>
            <w:noProof/>
          </w:rPr>
          <w:t>5.6</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Role mapping</w:t>
        </w:r>
        <w:r>
          <w:rPr>
            <w:noProof/>
            <w:webHidden/>
          </w:rPr>
          <w:tab/>
        </w:r>
        <w:r>
          <w:rPr>
            <w:noProof/>
            <w:webHidden/>
          </w:rPr>
          <w:fldChar w:fldCharType="begin"/>
        </w:r>
        <w:r>
          <w:rPr>
            <w:noProof/>
            <w:webHidden/>
          </w:rPr>
          <w:instrText xml:space="preserve"> PAGEREF _Toc140043912 \h </w:instrText>
        </w:r>
        <w:r>
          <w:rPr>
            <w:noProof/>
            <w:webHidden/>
          </w:rPr>
        </w:r>
        <w:r>
          <w:rPr>
            <w:noProof/>
            <w:webHidden/>
          </w:rPr>
          <w:fldChar w:fldCharType="separate"/>
        </w:r>
        <w:r>
          <w:rPr>
            <w:noProof/>
            <w:webHidden/>
          </w:rPr>
          <w:t>6</w:t>
        </w:r>
        <w:r>
          <w:rPr>
            <w:noProof/>
            <w:webHidden/>
          </w:rPr>
          <w:fldChar w:fldCharType="end"/>
        </w:r>
      </w:hyperlink>
    </w:p>
    <w:p w14:paraId="6606D698" w14:textId="78070F74" w:rsidR="002A4FD4" w:rsidRDefault="002A4FD4">
      <w:pPr>
        <w:pStyle w:val="TOC1"/>
        <w:rPr>
          <w:rFonts w:asciiTheme="minorHAnsi" w:eastAsiaTheme="minorEastAsia" w:hAnsiTheme="minorHAnsi" w:cstheme="minorBidi"/>
          <w:b w:val="0"/>
          <w:noProof/>
          <w:szCs w:val="22"/>
          <w:lang w:val="en-US" w:eastAsia="en-US"/>
        </w:rPr>
      </w:pPr>
      <w:hyperlink w:anchor="_Toc140043913" w:history="1">
        <w:r w:rsidRPr="00535627">
          <w:rPr>
            <w:rStyle w:val="Hyperlink"/>
            <w:rFonts w:eastAsia="Times New Roman"/>
            <w:noProof/>
          </w:rPr>
          <w:t>6</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Attributes</w:t>
        </w:r>
        <w:r>
          <w:rPr>
            <w:noProof/>
            <w:webHidden/>
          </w:rPr>
          <w:tab/>
        </w:r>
        <w:r>
          <w:rPr>
            <w:noProof/>
            <w:webHidden/>
          </w:rPr>
          <w:fldChar w:fldCharType="begin"/>
        </w:r>
        <w:r>
          <w:rPr>
            <w:noProof/>
            <w:webHidden/>
          </w:rPr>
          <w:instrText xml:space="preserve"> PAGEREF _Toc140043913 \h </w:instrText>
        </w:r>
        <w:r>
          <w:rPr>
            <w:noProof/>
            <w:webHidden/>
          </w:rPr>
        </w:r>
        <w:r>
          <w:rPr>
            <w:noProof/>
            <w:webHidden/>
          </w:rPr>
          <w:fldChar w:fldCharType="separate"/>
        </w:r>
        <w:r>
          <w:rPr>
            <w:noProof/>
            <w:webHidden/>
          </w:rPr>
          <w:t>6</w:t>
        </w:r>
        <w:r>
          <w:rPr>
            <w:noProof/>
            <w:webHidden/>
          </w:rPr>
          <w:fldChar w:fldCharType="end"/>
        </w:r>
      </w:hyperlink>
    </w:p>
    <w:p w14:paraId="2F635FCF" w14:textId="4F6BCCCF" w:rsidR="002A4FD4" w:rsidRDefault="002A4FD4">
      <w:pPr>
        <w:pStyle w:val="TOC2"/>
        <w:rPr>
          <w:rFonts w:asciiTheme="minorHAnsi" w:eastAsiaTheme="minorEastAsia" w:hAnsiTheme="minorHAnsi" w:cstheme="minorBidi"/>
          <w:b w:val="0"/>
          <w:noProof/>
          <w:szCs w:val="22"/>
          <w:lang w:val="en-US" w:eastAsia="en-US"/>
        </w:rPr>
      </w:pPr>
      <w:hyperlink w:anchor="_Toc140043914" w:history="1">
        <w:r w:rsidRPr="00535627">
          <w:rPr>
            <w:rStyle w:val="Hyperlink"/>
            <w:rFonts w:eastAsia="Times New Roman"/>
            <w:noProof/>
          </w:rPr>
          <w:t>6.1</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General</w:t>
        </w:r>
        <w:r>
          <w:rPr>
            <w:noProof/>
            <w:webHidden/>
          </w:rPr>
          <w:tab/>
        </w:r>
        <w:r>
          <w:rPr>
            <w:noProof/>
            <w:webHidden/>
          </w:rPr>
          <w:fldChar w:fldCharType="begin"/>
        </w:r>
        <w:r>
          <w:rPr>
            <w:noProof/>
            <w:webHidden/>
          </w:rPr>
          <w:instrText xml:space="preserve"> PAGEREF _Toc140043914 \h </w:instrText>
        </w:r>
        <w:r>
          <w:rPr>
            <w:noProof/>
            <w:webHidden/>
          </w:rPr>
        </w:r>
        <w:r>
          <w:rPr>
            <w:noProof/>
            <w:webHidden/>
          </w:rPr>
          <w:fldChar w:fldCharType="separate"/>
        </w:r>
        <w:r>
          <w:rPr>
            <w:noProof/>
            <w:webHidden/>
          </w:rPr>
          <w:t>6</w:t>
        </w:r>
        <w:r>
          <w:rPr>
            <w:noProof/>
            <w:webHidden/>
          </w:rPr>
          <w:fldChar w:fldCharType="end"/>
        </w:r>
      </w:hyperlink>
    </w:p>
    <w:p w14:paraId="125F52D5" w14:textId="25D1B6D6" w:rsidR="002A4FD4" w:rsidRDefault="002A4FD4">
      <w:pPr>
        <w:pStyle w:val="TOC2"/>
        <w:rPr>
          <w:rFonts w:asciiTheme="minorHAnsi" w:eastAsiaTheme="minorEastAsia" w:hAnsiTheme="minorHAnsi" w:cstheme="minorBidi"/>
          <w:b w:val="0"/>
          <w:noProof/>
          <w:szCs w:val="22"/>
          <w:lang w:val="en-US" w:eastAsia="en-US"/>
        </w:rPr>
      </w:pPr>
      <w:hyperlink w:anchor="_Toc140043915" w:history="1">
        <w:r w:rsidRPr="00535627">
          <w:rPr>
            <w:rStyle w:val="Hyperlink"/>
            <w:rFonts w:eastAsia="Times New Roman"/>
            <w:noProof/>
          </w:rPr>
          <w:t>6.2</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Attribute owners</w:t>
        </w:r>
        <w:r>
          <w:rPr>
            <w:noProof/>
            <w:webHidden/>
          </w:rPr>
          <w:tab/>
        </w:r>
        <w:r>
          <w:rPr>
            <w:noProof/>
            <w:webHidden/>
          </w:rPr>
          <w:fldChar w:fldCharType="begin"/>
        </w:r>
        <w:r>
          <w:rPr>
            <w:noProof/>
            <w:webHidden/>
          </w:rPr>
          <w:instrText xml:space="preserve"> PAGEREF _Toc140043915 \h </w:instrText>
        </w:r>
        <w:r>
          <w:rPr>
            <w:noProof/>
            <w:webHidden/>
          </w:rPr>
        </w:r>
        <w:r>
          <w:rPr>
            <w:noProof/>
            <w:webHidden/>
          </w:rPr>
          <w:fldChar w:fldCharType="separate"/>
        </w:r>
        <w:r>
          <w:rPr>
            <w:noProof/>
            <w:webHidden/>
          </w:rPr>
          <w:t>6</w:t>
        </w:r>
        <w:r>
          <w:rPr>
            <w:noProof/>
            <w:webHidden/>
          </w:rPr>
          <w:fldChar w:fldCharType="end"/>
        </w:r>
      </w:hyperlink>
    </w:p>
    <w:p w14:paraId="6DF9658E" w14:textId="1A55CE0C" w:rsidR="002A4FD4" w:rsidRDefault="002A4FD4">
      <w:pPr>
        <w:pStyle w:val="TOC2"/>
        <w:rPr>
          <w:rFonts w:asciiTheme="minorHAnsi" w:eastAsiaTheme="minorEastAsia" w:hAnsiTheme="minorHAnsi" w:cstheme="minorBidi"/>
          <w:b w:val="0"/>
          <w:noProof/>
          <w:szCs w:val="22"/>
          <w:lang w:val="en-US" w:eastAsia="en-US"/>
        </w:rPr>
      </w:pPr>
      <w:hyperlink w:anchor="_Toc140043916" w:history="1">
        <w:r w:rsidRPr="00535627">
          <w:rPr>
            <w:rStyle w:val="Hyperlink"/>
            <w:rFonts w:eastAsia="Times New Roman"/>
            <w:noProof/>
          </w:rPr>
          <w:t>6.3</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Attribute namespaces</w:t>
        </w:r>
        <w:r>
          <w:rPr>
            <w:noProof/>
            <w:webHidden/>
          </w:rPr>
          <w:tab/>
        </w:r>
        <w:r>
          <w:rPr>
            <w:noProof/>
            <w:webHidden/>
          </w:rPr>
          <w:fldChar w:fldCharType="begin"/>
        </w:r>
        <w:r>
          <w:rPr>
            <w:noProof/>
            <w:webHidden/>
          </w:rPr>
          <w:instrText xml:space="preserve"> PAGEREF _Toc140043916 \h </w:instrText>
        </w:r>
        <w:r>
          <w:rPr>
            <w:noProof/>
            <w:webHidden/>
          </w:rPr>
        </w:r>
        <w:r>
          <w:rPr>
            <w:noProof/>
            <w:webHidden/>
          </w:rPr>
          <w:fldChar w:fldCharType="separate"/>
        </w:r>
        <w:r>
          <w:rPr>
            <w:noProof/>
            <w:webHidden/>
          </w:rPr>
          <w:t>7</w:t>
        </w:r>
        <w:r>
          <w:rPr>
            <w:noProof/>
            <w:webHidden/>
          </w:rPr>
          <w:fldChar w:fldCharType="end"/>
        </w:r>
      </w:hyperlink>
    </w:p>
    <w:p w14:paraId="13B9F0EC" w14:textId="52514C8A" w:rsidR="002A4FD4" w:rsidRDefault="002A4FD4">
      <w:pPr>
        <w:pStyle w:val="TOC1"/>
        <w:rPr>
          <w:rFonts w:asciiTheme="minorHAnsi" w:eastAsiaTheme="minorEastAsia" w:hAnsiTheme="minorHAnsi" w:cstheme="minorBidi"/>
          <w:b w:val="0"/>
          <w:noProof/>
          <w:szCs w:val="22"/>
          <w:lang w:val="en-US" w:eastAsia="en-US"/>
        </w:rPr>
      </w:pPr>
      <w:hyperlink w:anchor="_Toc140043917" w:history="1">
        <w:r w:rsidRPr="00535627">
          <w:rPr>
            <w:rStyle w:val="Hyperlink"/>
            <w:rFonts w:eastAsia="Times New Roman"/>
            <w:noProof/>
          </w:rPr>
          <w:t>7</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Parent-child relationships between the standard structure elements in the standard structure namespace for PDF 2.0 and PDF 1.7</w:t>
        </w:r>
        <w:r>
          <w:rPr>
            <w:noProof/>
            <w:webHidden/>
          </w:rPr>
          <w:tab/>
        </w:r>
        <w:r>
          <w:rPr>
            <w:noProof/>
            <w:webHidden/>
          </w:rPr>
          <w:fldChar w:fldCharType="begin"/>
        </w:r>
        <w:r>
          <w:rPr>
            <w:noProof/>
            <w:webHidden/>
          </w:rPr>
          <w:instrText xml:space="preserve"> PAGEREF _Toc140043917 \h </w:instrText>
        </w:r>
        <w:r>
          <w:rPr>
            <w:noProof/>
            <w:webHidden/>
          </w:rPr>
        </w:r>
        <w:r>
          <w:rPr>
            <w:noProof/>
            <w:webHidden/>
          </w:rPr>
          <w:fldChar w:fldCharType="separate"/>
        </w:r>
        <w:r>
          <w:rPr>
            <w:noProof/>
            <w:webHidden/>
          </w:rPr>
          <w:t>7</w:t>
        </w:r>
        <w:r>
          <w:rPr>
            <w:noProof/>
            <w:webHidden/>
          </w:rPr>
          <w:fldChar w:fldCharType="end"/>
        </w:r>
      </w:hyperlink>
    </w:p>
    <w:p w14:paraId="5F5C5CC8" w14:textId="04496A91" w:rsidR="002A4FD4" w:rsidRDefault="002A4FD4">
      <w:pPr>
        <w:pStyle w:val="TOC2"/>
        <w:rPr>
          <w:rFonts w:asciiTheme="minorHAnsi" w:eastAsiaTheme="minorEastAsia" w:hAnsiTheme="minorHAnsi" w:cstheme="minorBidi"/>
          <w:b w:val="0"/>
          <w:noProof/>
          <w:szCs w:val="22"/>
          <w:lang w:val="en-US" w:eastAsia="en-US"/>
        </w:rPr>
      </w:pPr>
      <w:hyperlink w:anchor="_Toc140043918" w:history="1">
        <w:r w:rsidRPr="00535627">
          <w:rPr>
            <w:rStyle w:val="Hyperlink"/>
            <w:rFonts w:eastAsia="Times New Roman"/>
            <w:noProof/>
          </w:rPr>
          <w:t>7.1</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General</w:t>
        </w:r>
        <w:r>
          <w:rPr>
            <w:noProof/>
            <w:webHidden/>
          </w:rPr>
          <w:tab/>
        </w:r>
        <w:r>
          <w:rPr>
            <w:noProof/>
            <w:webHidden/>
          </w:rPr>
          <w:fldChar w:fldCharType="begin"/>
        </w:r>
        <w:r>
          <w:rPr>
            <w:noProof/>
            <w:webHidden/>
          </w:rPr>
          <w:instrText xml:space="preserve"> PAGEREF _Toc140043918 \h </w:instrText>
        </w:r>
        <w:r>
          <w:rPr>
            <w:noProof/>
            <w:webHidden/>
          </w:rPr>
        </w:r>
        <w:r>
          <w:rPr>
            <w:noProof/>
            <w:webHidden/>
          </w:rPr>
          <w:fldChar w:fldCharType="separate"/>
        </w:r>
        <w:r>
          <w:rPr>
            <w:noProof/>
            <w:webHidden/>
          </w:rPr>
          <w:t>7</w:t>
        </w:r>
        <w:r>
          <w:rPr>
            <w:noProof/>
            <w:webHidden/>
          </w:rPr>
          <w:fldChar w:fldCharType="end"/>
        </w:r>
      </w:hyperlink>
    </w:p>
    <w:p w14:paraId="756056B2" w14:textId="674A6C85" w:rsidR="002A4FD4" w:rsidRDefault="002A4FD4">
      <w:pPr>
        <w:pStyle w:val="TOC2"/>
        <w:rPr>
          <w:rFonts w:asciiTheme="minorHAnsi" w:eastAsiaTheme="minorEastAsia" w:hAnsiTheme="minorHAnsi" w:cstheme="minorBidi"/>
          <w:b w:val="0"/>
          <w:noProof/>
          <w:szCs w:val="22"/>
          <w:lang w:val="en-US" w:eastAsia="en-US"/>
        </w:rPr>
      </w:pPr>
      <w:hyperlink w:anchor="_Toc140043919" w:history="1">
        <w:r w:rsidRPr="00535627">
          <w:rPr>
            <w:rStyle w:val="Hyperlink"/>
            <w:rFonts w:eastAsia="Times New Roman"/>
            <w:noProof/>
          </w:rPr>
          <w:t>7.2</w:t>
        </w:r>
        <w:r>
          <w:rPr>
            <w:rFonts w:asciiTheme="minorHAnsi" w:eastAsiaTheme="minorEastAsia" w:hAnsiTheme="minorHAnsi" w:cstheme="minorBidi"/>
            <w:b w:val="0"/>
            <w:noProof/>
            <w:szCs w:val="22"/>
            <w:lang w:val="en-US" w:eastAsia="en-US"/>
          </w:rPr>
          <w:tab/>
        </w:r>
        <w:r w:rsidRPr="00535627">
          <w:rPr>
            <w:rStyle w:val="Hyperlink"/>
            <w:rFonts w:eastAsia="Times New Roman"/>
            <w:noProof/>
          </w:rPr>
          <w:t>Hierarchical inclusion rules</w:t>
        </w:r>
        <w:r>
          <w:rPr>
            <w:noProof/>
            <w:webHidden/>
          </w:rPr>
          <w:tab/>
        </w:r>
        <w:r>
          <w:rPr>
            <w:noProof/>
            <w:webHidden/>
          </w:rPr>
          <w:fldChar w:fldCharType="begin"/>
        </w:r>
        <w:r>
          <w:rPr>
            <w:noProof/>
            <w:webHidden/>
          </w:rPr>
          <w:instrText xml:space="preserve"> PAGEREF _Toc140043919 \h </w:instrText>
        </w:r>
        <w:r>
          <w:rPr>
            <w:noProof/>
            <w:webHidden/>
          </w:rPr>
        </w:r>
        <w:r>
          <w:rPr>
            <w:noProof/>
            <w:webHidden/>
          </w:rPr>
          <w:fldChar w:fldCharType="separate"/>
        </w:r>
        <w:r>
          <w:rPr>
            <w:noProof/>
            <w:webHidden/>
          </w:rPr>
          <w:t>7</w:t>
        </w:r>
        <w:r>
          <w:rPr>
            <w:noProof/>
            <w:webHidden/>
          </w:rPr>
          <w:fldChar w:fldCharType="end"/>
        </w:r>
      </w:hyperlink>
    </w:p>
    <w:p w14:paraId="0BEAD60A" w14:textId="32430D76" w:rsidR="002A4FD4" w:rsidRDefault="002A4FD4">
      <w:pPr>
        <w:pStyle w:val="TOC1"/>
        <w:rPr>
          <w:rFonts w:asciiTheme="minorHAnsi" w:eastAsiaTheme="minorEastAsia" w:hAnsiTheme="minorHAnsi" w:cstheme="minorBidi"/>
          <w:b w:val="0"/>
          <w:noProof/>
          <w:szCs w:val="22"/>
          <w:lang w:val="en-US" w:eastAsia="en-US"/>
        </w:rPr>
      </w:pPr>
      <w:hyperlink w:anchor="_Toc140043920" w:history="1">
        <w:r w:rsidRPr="00535627">
          <w:rPr>
            <w:rStyle w:val="Hyperlink"/>
            <w:noProof/>
          </w:rPr>
          <w:t>Bibliography</w:t>
        </w:r>
        <w:r>
          <w:rPr>
            <w:noProof/>
            <w:webHidden/>
          </w:rPr>
          <w:tab/>
        </w:r>
        <w:r>
          <w:rPr>
            <w:noProof/>
            <w:webHidden/>
          </w:rPr>
          <w:fldChar w:fldCharType="begin"/>
        </w:r>
        <w:r>
          <w:rPr>
            <w:noProof/>
            <w:webHidden/>
          </w:rPr>
          <w:instrText xml:space="preserve"> PAGEREF _Toc140043920 \h </w:instrText>
        </w:r>
        <w:r>
          <w:rPr>
            <w:noProof/>
            <w:webHidden/>
          </w:rPr>
        </w:r>
        <w:r>
          <w:rPr>
            <w:noProof/>
            <w:webHidden/>
          </w:rPr>
          <w:fldChar w:fldCharType="separate"/>
        </w:r>
        <w:r>
          <w:rPr>
            <w:noProof/>
            <w:webHidden/>
          </w:rPr>
          <w:t>50</w:t>
        </w:r>
        <w:r>
          <w:rPr>
            <w:noProof/>
            <w:webHidden/>
          </w:rPr>
          <w:fldChar w:fldCharType="end"/>
        </w:r>
      </w:hyperlink>
    </w:p>
    <w:p w14:paraId="697DDA9E" w14:textId="33211D94" w:rsidR="002A4FD4" w:rsidRPr="002A4FD4" w:rsidRDefault="002A4FD4" w:rsidP="002A4FD4">
      <w:pPr>
        <w:pStyle w:val="TOC1"/>
      </w:pPr>
      <w:r>
        <w:fldChar w:fldCharType="end"/>
      </w:r>
    </w:p>
    <w:p w14:paraId="49C3708C" w14:textId="77777777" w:rsidR="005254B6" w:rsidRPr="002A4FD4" w:rsidRDefault="005254B6" w:rsidP="002A4FD4">
      <w:pPr>
        <w:pStyle w:val="ForewordTitle"/>
        <w:autoSpaceDE w:val="0"/>
        <w:autoSpaceDN w:val="0"/>
        <w:adjustRightInd w:val="0"/>
        <w:rPr>
          <w:szCs w:val="24"/>
        </w:rPr>
      </w:pPr>
      <w:bookmarkStart w:id="10" w:name="_Toc140043898"/>
      <w:r w:rsidRPr="002A4FD4">
        <w:rPr>
          <w:szCs w:val="24"/>
        </w:rPr>
        <w:lastRenderedPageBreak/>
        <w:t>Foreword</w:t>
      </w:r>
      <w:bookmarkEnd w:id="10"/>
    </w:p>
    <w:p w14:paraId="69C19541" w14:textId="1D5D01DE" w:rsidR="005254B6" w:rsidRPr="002A4FD4" w:rsidRDefault="005254B6" w:rsidP="002A4FD4">
      <w:pPr>
        <w:pStyle w:val="ForewordText"/>
        <w:autoSpaceDE w:val="0"/>
        <w:autoSpaceDN w:val="0"/>
        <w:adjustRightInd w:val="0"/>
        <w:rPr>
          <w:szCs w:val="24"/>
        </w:rPr>
      </w:pPr>
      <w:r w:rsidRPr="002A4FD4">
        <w:rPr>
          <w:szCs w:val="24"/>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4287DC1E" w14:textId="54256A12" w:rsidR="005254B6" w:rsidRPr="002A4FD4" w:rsidRDefault="005254B6" w:rsidP="002A4FD4">
      <w:pPr>
        <w:pStyle w:val="ForewordText"/>
        <w:autoSpaceDE w:val="0"/>
        <w:autoSpaceDN w:val="0"/>
        <w:adjustRightInd w:val="0"/>
        <w:rPr>
          <w:szCs w:val="24"/>
        </w:rPr>
      </w:pPr>
      <w:r w:rsidRPr="002A4FD4">
        <w:rPr>
          <w:szCs w:val="24"/>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0" w:history="1">
        <w:r w:rsidRPr="002A4FD4">
          <w:rPr>
            <w:rStyle w:val="Hyperlink"/>
            <w:szCs w:val="24"/>
            <w:lang w:val="en-US"/>
          </w:rPr>
          <w:t>www.iso.org/directives</w:t>
        </w:r>
      </w:hyperlink>
      <w:r w:rsidRPr="002A4FD4">
        <w:rPr>
          <w:szCs w:val="24"/>
        </w:rPr>
        <w:t>).</w:t>
      </w:r>
    </w:p>
    <w:p w14:paraId="71144E40" w14:textId="3A630709" w:rsidR="005254B6" w:rsidRPr="002A4FD4" w:rsidRDefault="005254B6" w:rsidP="002A4FD4">
      <w:pPr>
        <w:pStyle w:val="ForewordText"/>
        <w:autoSpaceDE w:val="0"/>
        <w:autoSpaceDN w:val="0"/>
        <w:adjustRightInd w:val="0"/>
        <w:rPr>
          <w:szCs w:val="24"/>
        </w:rPr>
      </w:pPr>
      <w:r w:rsidRPr="002A4FD4">
        <w:rPr>
          <w:szCs w:val="24"/>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1" w:history="1">
        <w:r w:rsidRPr="002A4FD4">
          <w:rPr>
            <w:rStyle w:val="Hyperlink"/>
            <w:szCs w:val="24"/>
            <w:lang w:val="en-US"/>
          </w:rPr>
          <w:t>www.iso.org/patents</w:t>
        </w:r>
      </w:hyperlink>
      <w:r w:rsidRPr="002A4FD4">
        <w:rPr>
          <w:szCs w:val="24"/>
        </w:rPr>
        <w:t>).</w:t>
      </w:r>
    </w:p>
    <w:p w14:paraId="330AE7E9" w14:textId="77777777" w:rsidR="005254B6" w:rsidRPr="002A4FD4" w:rsidRDefault="005254B6" w:rsidP="002A4FD4">
      <w:pPr>
        <w:pStyle w:val="ForewordText"/>
        <w:autoSpaceDE w:val="0"/>
        <w:autoSpaceDN w:val="0"/>
        <w:adjustRightInd w:val="0"/>
        <w:rPr>
          <w:szCs w:val="24"/>
        </w:rPr>
      </w:pPr>
      <w:r w:rsidRPr="002A4FD4">
        <w:rPr>
          <w:szCs w:val="24"/>
        </w:rPr>
        <w:t xml:space="preserve">Any trade name used in this document is information given for the convenience of users and does not constitute an endorsement. </w:t>
      </w:r>
    </w:p>
    <w:p w14:paraId="446F9675" w14:textId="0411BD97" w:rsidR="005254B6" w:rsidRPr="002A4FD4" w:rsidRDefault="005254B6" w:rsidP="002A4FD4">
      <w:pPr>
        <w:pStyle w:val="ForewordText"/>
        <w:autoSpaceDE w:val="0"/>
        <w:autoSpaceDN w:val="0"/>
        <w:adjustRightInd w:val="0"/>
        <w:rPr>
          <w:szCs w:val="24"/>
        </w:rPr>
      </w:pPr>
      <w:r w:rsidRPr="002A4FD4">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2" w:history="1">
        <w:r w:rsidRPr="002A4FD4">
          <w:rPr>
            <w:rStyle w:val="Hyperlink"/>
            <w:rFonts w:eastAsia="Malgun Gothic" w:cs="Arial"/>
            <w:szCs w:val="24"/>
            <w:lang w:val="en-US"/>
          </w:rPr>
          <w:t>www.iso.org/iso/foreword.html</w:t>
        </w:r>
      </w:hyperlink>
      <w:r w:rsidRPr="002A4FD4">
        <w:rPr>
          <w:szCs w:val="24"/>
        </w:rPr>
        <w:t>.</w:t>
      </w:r>
    </w:p>
    <w:p w14:paraId="07EBE4EB" w14:textId="77777777" w:rsidR="005254B6" w:rsidRPr="002A4FD4" w:rsidRDefault="005254B6" w:rsidP="002A4FD4">
      <w:pPr>
        <w:pStyle w:val="ForewordText"/>
        <w:autoSpaceDE w:val="0"/>
        <w:autoSpaceDN w:val="0"/>
        <w:adjustRightInd w:val="0"/>
        <w:rPr>
          <w:szCs w:val="24"/>
        </w:rPr>
      </w:pPr>
      <w:r w:rsidRPr="002A4FD4">
        <w:rPr>
          <w:szCs w:val="24"/>
        </w:rPr>
        <w:t xml:space="preserve">This document was prepared by Technical Committee ISO/TC 171, </w:t>
      </w:r>
      <w:r w:rsidRPr="002A4FD4">
        <w:rPr>
          <w:i/>
          <w:szCs w:val="24"/>
        </w:rPr>
        <w:t>Document management applications</w:t>
      </w:r>
      <w:r w:rsidRPr="002A4FD4">
        <w:rPr>
          <w:szCs w:val="24"/>
        </w:rPr>
        <w:t xml:space="preserve">, Subcommittee SC 2, </w:t>
      </w:r>
      <w:r w:rsidRPr="002A4FD4">
        <w:rPr>
          <w:i/>
          <w:szCs w:val="24"/>
        </w:rPr>
        <w:t>Document file formats, EDMS systems and authenticity of information</w:t>
      </w:r>
      <w:r w:rsidRPr="002A4FD4">
        <w:rPr>
          <w:szCs w:val="24"/>
        </w:rPr>
        <w:t>.</w:t>
      </w:r>
    </w:p>
    <w:p w14:paraId="7FB9B9C0" w14:textId="37A2EAC0" w:rsidR="005254B6" w:rsidRPr="002A4FD4" w:rsidRDefault="005254B6" w:rsidP="002A4FD4">
      <w:pPr>
        <w:pStyle w:val="ForewordText"/>
        <w:autoSpaceDE w:val="0"/>
        <w:autoSpaceDN w:val="0"/>
        <w:adjustRightInd w:val="0"/>
        <w:rPr>
          <w:szCs w:val="24"/>
        </w:rPr>
      </w:pPr>
      <w:r w:rsidRPr="002A4FD4">
        <w:rPr>
          <w:szCs w:val="24"/>
        </w:rPr>
        <w:t xml:space="preserve">Any feedback or questions on this document should be directed to the user’s national standards body. A complete listing of these bodies can be found at </w:t>
      </w:r>
      <w:hyperlink r:id="rId13" w:history="1">
        <w:r w:rsidRPr="002A4FD4">
          <w:rPr>
            <w:rStyle w:val="Hyperlink"/>
            <w:iCs/>
            <w:szCs w:val="24"/>
            <w:lang w:val="en-US"/>
          </w:rPr>
          <w:t>www.iso.org/members.html</w:t>
        </w:r>
      </w:hyperlink>
      <w:r w:rsidRPr="002A4FD4">
        <w:rPr>
          <w:szCs w:val="24"/>
        </w:rPr>
        <w:t>.</w:t>
      </w:r>
    </w:p>
    <w:p w14:paraId="1317E54D" w14:textId="77777777" w:rsidR="005254B6" w:rsidRPr="002A4FD4" w:rsidRDefault="005254B6" w:rsidP="002A4FD4">
      <w:pPr>
        <w:pStyle w:val="IntroTitle"/>
        <w:autoSpaceDE w:val="0"/>
        <w:autoSpaceDN w:val="0"/>
        <w:adjustRightInd w:val="0"/>
        <w:rPr>
          <w:szCs w:val="24"/>
        </w:rPr>
      </w:pPr>
      <w:bookmarkStart w:id="11" w:name="_Toc140043899"/>
      <w:r w:rsidRPr="002A4FD4">
        <w:rPr>
          <w:szCs w:val="24"/>
        </w:rPr>
        <w:lastRenderedPageBreak/>
        <w:t>Introduction</w:t>
      </w:r>
      <w:bookmarkEnd w:id="11"/>
    </w:p>
    <w:p w14:paraId="16C479D7" w14:textId="77777777" w:rsidR="005254B6" w:rsidRPr="002A4FD4" w:rsidRDefault="005254B6" w:rsidP="002A4FD4">
      <w:pPr>
        <w:pStyle w:val="BodyText"/>
        <w:autoSpaceDE w:val="0"/>
        <w:autoSpaceDN w:val="0"/>
        <w:adjustRightInd w:val="0"/>
        <w:rPr>
          <w:szCs w:val="24"/>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introduced the mechanism for defining namespaces within a logically structured PDF document; identified two recognized namespaces for tagged PDF documents; and provided strict hierarchical inclusion rules for the standard structure namespace for PDF 2.0. However,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did not specify restrictions and inclusion rules for the standard structure namespace for PDF 1.7. This document extends the hierarchical inclusion rules to address both the standard structure namespace for PDF 2.0 and the standard structure namespace for PDF 1.7.</w:t>
      </w:r>
    </w:p>
    <w:p w14:paraId="0A82EFCC" w14:textId="77777777" w:rsidR="005254B6" w:rsidRPr="002A4FD4" w:rsidRDefault="005254B6" w:rsidP="002A4FD4">
      <w:pPr>
        <w:pStyle w:val="BodyText"/>
        <w:autoSpaceDE w:val="0"/>
        <w:autoSpaceDN w:val="0"/>
        <w:adjustRightInd w:val="0"/>
        <w:rPr>
          <w:szCs w:val="24"/>
        </w:rPr>
      </w:pPr>
      <w:r w:rsidRPr="002A4FD4">
        <w:rPr>
          <w:szCs w:val="24"/>
        </w:rPr>
        <w:t xml:space="preserve">The primary purpose of this document is to extend the rules already defined within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to resolve any ambiguity.</w:t>
      </w:r>
    </w:p>
    <w:p w14:paraId="5C360B8C" w14:textId="77777777" w:rsidR="005254B6" w:rsidRPr="002A4FD4" w:rsidRDefault="005254B6" w:rsidP="002A4FD4">
      <w:pPr>
        <w:pStyle w:val="BodyText"/>
        <w:autoSpaceDE w:val="0"/>
        <w:autoSpaceDN w:val="0"/>
        <w:adjustRightInd w:val="0"/>
        <w:rPr>
          <w:szCs w:val="24"/>
        </w:rPr>
        <w:sectPr w:rsidR="005254B6" w:rsidRPr="002A4FD4">
          <w:headerReference w:type="even" r:id="rId14"/>
          <w:headerReference w:type="default" r:id="rId15"/>
          <w:footerReference w:type="even" r:id="rId16"/>
          <w:footerReference w:type="default" r:id="rId17"/>
          <w:pgSz w:w="11906" w:h="16838" w:code="9"/>
          <w:pgMar w:top="794" w:right="1077" w:bottom="567" w:left="1077" w:header="709" w:footer="284" w:gutter="0"/>
          <w:cols w:space="720"/>
        </w:sectPr>
      </w:pPr>
    </w:p>
    <w:p w14:paraId="2065DAAB" w14:textId="77777777" w:rsidR="005254B6" w:rsidRPr="002A4FD4" w:rsidRDefault="005254B6" w:rsidP="002A4FD4">
      <w:pPr>
        <w:pStyle w:val="zzSTDTitle"/>
        <w:autoSpaceDE w:val="0"/>
        <w:autoSpaceDN w:val="0"/>
        <w:adjustRightInd w:val="0"/>
        <w:rPr>
          <w:rFonts w:eastAsia="Times New Roman"/>
          <w:szCs w:val="24"/>
        </w:rPr>
      </w:pPr>
      <w:r w:rsidRPr="002A4FD4">
        <w:rPr>
          <w:rFonts w:eastAsia="Times New Roman"/>
          <w:szCs w:val="24"/>
        </w:rPr>
        <w:lastRenderedPageBreak/>
        <w:t>Document management — Portable Document Format — PDF 1.7 and 2.0 structure namespace inclusion in ISO 32000</w:t>
      </w:r>
      <w:r w:rsidRPr="002A4FD4">
        <w:rPr>
          <w:rFonts w:eastAsia="Times New Roman"/>
          <w:szCs w:val="24"/>
        </w:rPr>
        <w:noBreakHyphen/>
        <w:t>2</w:t>
      </w:r>
    </w:p>
    <w:p w14:paraId="7E829FAB" w14:textId="77777777" w:rsidR="005254B6" w:rsidRPr="002A4FD4" w:rsidRDefault="005254B6" w:rsidP="002A4FD4">
      <w:pPr>
        <w:pStyle w:val="Heading1"/>
        <w:autoSpaceDE w:val="0"/>
        <w:autoSpaceDN w:val="0"/>
        <w:adjustRightInd w:val="0"/>
        <w:rPr>
          <w:rFonts w:eastAsia="Times New Roman"/>
          <w:szCs w:val="24"/>
        </w:rPr>
      </w:pPr>
      <w:bookmarkStart w:id="16" w:name="_Toc140043900"/>
      <w:r w:rsidRPr="002A4FD4">
        <w:rPr>
          <w:rFonts w:eastAsia="Times New Roman"/>
          <w:szCs w:val="24"/>
        </w:rPr>
        <w:t>Scope</w:t>
      </w:r>
      <w:bookmarkEnd w:id="16"/>
    </w:p>
    <w:p w14:paraId="7434633F" w14:textId="77777777" w:rsidR="005254B6" w:rsidRPr="002A4FD4" w:rsidRDefault="005254B6" w:rsidP="002A4FD4">
      <w:pPr>
        <w:pStyle w:val="BodyText"/>
        <w:autoSpaceDE w:val="0"/>
        <w:autoSpaceDN w:val="0"/>
        <w:adjustRightInd w:val="0"/>
        <w:rPr>
          <w:szCs w:val="24"/>
        </w:rPr>
      </w:pPr>
      <w:r w:rsidRPr="002A4FD4">
        <w:rPr>
          <w:szCs w:val="24"/>
        </w:rPr>
        <w:t xml:space="preserve">This document specifies containment requirements for tagged PDF documents that use the PDF 1.7 namespace and the PDF 2.0 namespace. These containment requirements extend, and entirely comply with, the rules and provisions already specified for tagged PDF documents within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p>
    <w:p w14:paraId="18D0591B" w14:textId="77777777" w:rsidR="005254B6" w:rsidRPr="002A4FD4" w:rsidRDefault="005254B6" w:rsidP="002A4FD4">
      <w:pPr>
        <w:pStyle w:val="Heading1"/>
        <w:autoSpaceDE w:val="0"/>
        <w:autoSpaceDN w:val="0"/>
        <w:adjustRightInd w:val="0"/>
        <w:rPr>
          <w:rFonts w:eastAsia="Times New Roman"/>
          <w:szCs w:val="24"/>
        </w:rPr>
      </w:pPr>
      <w:bookmarkStart w:id="17" w:name="_Toc140043901"/>
      <w:r w:rsidRPr="002A4FD4">
        <w:rPr>
          <w:rFonts w:eastAsia="Times New Roman"/>
          <w:szCs w:val="24"/>
        </w:rPr>
        <w:t>Normative references</w:t>
      </w:r>
      <w:bookmarkEnd w:id="17"/>
    </w:p>
    <w:p w14:paraId="0BF725F9" w14:textId="77777777" w:rsidR="005254B6" w:rsidRPr="002A4FD4" w:rsidRDefault="005254B6" w:rsidP="002A4FD4">
      <w:pPr>
        <w:pStyle w:val="BodyText"/>
        <w:autoSpaceDE w:val="0"/>
        <w:autoSpaceDN w:val="0"/>
        <w:adjustRightInd w:val="0"/>
        <w:rPr>
          <w:szCs w:val="24"/>
        </w:rPr>
      </w:pPr>
      <w:r w:rsidRPr="002A4FD4">
        <w:rPr>
          <w:szCs w:val="24"/>
        </w:rPr>
        <w:t xml:space="preserve">The following documents are referred to in the text in such a way that some or </w:t>
      </w:r>
      <w:proofErr w:type="gramStart"/>
      <w:r w:rsidRPr="002A4FD4">
        <w:rPr>
          <w:szCs w:val="24"/>
        </w:rPr>
        <w:t>all of</w:t>
      </w:r>
      <w:proofErr w:type="gramEnd"/>
      <w:r w:rsidRPr="002A4FD4">
        <w:rPr>
          <w:szCs w:val="24"/>
        </w:rPr>
        <w:t xml:space="preserve"> their content constitutes requirements of this document. For dated references, only the edition cited applies. For undated references, the latest edition of the referenced document (including any amendments) applies.</w:t>
      </w:r>
    </w:p>
    <w:p w14:paraId="237867AC" w14:textId="4E294F55" w:rsidR="005254B6" w:rsidRPr="002A4FD4" w:rsidRDefault="005254B6" w:rsidP="002A4FD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2A4FD4">
        <w:rPr>
          <w:rStyle w:val="stdpublisher"/>
          <w:szCs w:val="24"/>
          <w:shd w:val="clear" w:color="auto" w:fill="auto"/>
          <w:lang w:val="fr-CH"/>
        </w:rPr>
        <w:t>ISO</w:t>
      </w:r>
      <w:r w:rsidRPr="002A4FD4">
        <w:rPr>
          <w:szCs w:val="24"/>
          <w:lang w:val="fr-CH"/>
        </w:rPr>
        <w:t> </w:t>
      </w:r>
      <w:r w:rsidRPr="002A4FD4">
        <w:rPr>
          <w:rStyle w:val="stddocNumber"/>
          <w:szCs w:val="24"/>
          <w:shd w:val="clear" w:color="auto" w:fill="auto"/>
          <w:lang w:val="fr-CH"/>
        </w:rPr>
        <w:t>32000</w:t>
      </w:r>
      <w:r w:rsidRPr="002A4FD4">
        <w:rPr>
          <w:szCs w:val="24"/>
          <w:lang w:val="fr-CH"/>
        </w:rPr>
        <w:t>-</w:t>
      </w:r>
      <w:r w:rsidRPr="002A4FD4">
        <w:rPr>
          <w:rStyle w:val="stddocPartNumber"/>
          <w:szCs w:val="24"/>
          <w:shd w:val="clear" w:color="auto" w:fill="auto"/>
          <w:lang w:val="fr-CH"/>
        </w:rPr>
        <w:t>1</w:t>
      </w:r>
      <w:r w:rsidRPr="002A4FD4">
        <w:rPr>
          <w:lang w:val="fr-CH"/>
        </w:rPr>
        <w:t xml:space="preserve">, </w:t>
      </w:r>
      <w:r w:rsidRPr="002A4FD4">
        <w:rPr>
          <w:rStyle w:val="stddocTitle"/>
          <w:szCs w:val="24"/>
          <w:shd w:val="clear" w:color="auto" w:fill="auto"/>
          <w:lang w:val="fr-CH"/>
        </w:rPr>
        <w:t xml:space="preserve">Document management — Portable Document Format — Part </w:t>
      </w:r>
      <w:proofErr w:type="gramStart"/>
      <w:r w:rsidRPr="002A4FD4">
        <w:rPr>
          <w:rStyle w:val="stddocTitle"/>
          <w:szCs w:val="24"/>
          <w:shd w:val="clear" w:color="auto" w:fill="auto"/>
          <w:lang w:val="fr-CH"/>
        </w:rPr>
        <w:t>1:</w:t>
      </w:r>
      <w:proofErr w:type="gramEnd"/>
      <w:r w:rsidRPr="002A4FD4">
        <w:rPr>
          <w:rStyle w:val="stddocTitle"/>
          <w:szCs w:val="24"/>
          <w:shd w:val="clear" w:color="auto" w:fill="auto"/>
          <w:lang w:val="fr-CH"/>
        </w:rPr>
        <w:t xml:space="preserve"> PDF 1.7</w:t>
      </w:r>
    </w:p>
    <w:p w14:paraId="5D2DFD63" w14:textId="0D3AD7E0" w:rsidR="005254B6" w:rsidRPr="002A4FD4" w:rsidRDefault="005254B6" w:rsidP="002A4FD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2A4FD4">
        <w:rPr>
          <w:rStyle w:val="stdpublisher"/>
          <w:szCs w:val="24"/>
          <w:shd w:val="clear" w:color="auto" w:fill="auto"/>
          <w:lang w:val="fr-CH"/>
        </w:rPr>
        <w:t>ISO</w:t>
      </w:r>
      <w:r w:rsidRPr="002A4FD4">
        <w:rPr>
          <w:szCs w:val="24"/>
          <w:lang w:val="fr-CH"/>
        </w:rPr>
        <w:t> </w:t>
      </w:r>
      <w:r w:rsidRPr="002A4FD4">
        <w:rPr>
          <w:rStyle w:val="stddocNumber"/>
          <w:szCs w:val="24"/>
          <w:shd w:val="clear" w:color="auto" w:fill="auto"/>
          <w:lang w:val="fr-CH"/>
        </w:rPr>
        <w:t>32000</w:t>
      </w:r>
      <w:r w:rsidRPr="002A4FD4">
        <w:rPr>
          <w:szCs w:val="24"/>
          <w:lang w:val="fr-CH"/>
        </w:rPr>
        <w:t>-</w:t>
      </w:r>
      <w:proofErr w:type="gramStart"/>
      <w:r w:rsidRPr="002A4FD4">
        <w:rPr>
          <w:rStyle w:val="stddocPartNumber"/>
          <w:szCs w:val="24"/>
          <w:shd w:val="clear" w:color="auto" w:fill="auto"/>
          <w:lang w:val="fr-CH"/>
        </w:rPr>
        <w:t>2</w:t>
      </w:r>
      <w:r w:rsidRPr="002A4FD4">
        <w:rPr>
          <w:szCs w:val="24"/>
          <w:lang w:val="fr-CH"/>
        </w:rPr>
        <w:t>:</w:t>
      </w:r>
      <w:proofErr w:type="gramEnd"/>
      <w:r w:rsidRPr="002A4FD4">
        <w:rPr>
          <w:rStyle w:val="stdyear"/>
          <w:szCs w:val="24"/>
          <w:shd w:val="clear" w:color="auto" w:fill="auto"/>
          <w:lang w:val="fr-CH"/>
        </w:rPr>
        <w:t>2020</w:t>
      </w:r>
      <w:r w:rsidRPr="002A4FD4">
        <w:rPr>
          <w:szCs w:val="24"/>
          <w:lang w:val="fr-CH"/>
        </w:rPr>
        <w:t xml:space="preserve">, </w:t>
      </w:r>
      <w:r w:rsidRPr="002A4FD4">
        <w:rPr>
          <w:rStyle w:val="stddocTitle"/>
          <w:szCs w:val="24"/>
          <w:shd w:val="clear" w:color="auto" w:fill="auto"/>
          <w:lang w:val="fr-CH"/>
        </w:rPr>
        <w:t>Document management — Portable document format — Part 2: PDF 2.0</w:t>
      </w:r>
    </w:p>
    <w:p w14:paraId="485E98E1" w14:textId="001497A1" w:rsidR="005254B6" w:rsidRPr="002A4FD4" w:rsidRDefault="005254B6" w:rsidP="002A4FD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 xml:space="preserve">PDF Declarations, </w:t>
      </w:r>
      <w:r w:rsidRPr="002A4FD4">
        <w:rPr>
          <w:i/>
          <w:szCs w:val="24"/>
        </w:rPr>
        <w:t>PDF Association, September 5,</w:t>
      </w:r>
      <w:r w:rsidRPr="002A4FD4">
        <w:rPr>
          <w:szCs w:val="24"/>
        </w:rPr>
        <w:t xml:space="preserve"> </w:t>
      </w:r>
      <w:r w:rsidRPr="002A4FD4">
        <w:rPr>
          <w:rStyle w:val="bibyear"/>
          <w:i/>
          <w:szCs w:val="24"/>
          <w:shd w:val="clear" w:color="auto" w:fill="auto"/>
        </w:rPr>
        <w:t>2019</w:t>
      </w:r>
      <w:r w:rsidRPr="002A4FD4">
        <w:rPr>
          <w:szCs w:val="24"/>
        </w:rPr>
        <w:t xml:space="preserve">, </w:t>
      </w:r>
      <w:hyperlink r:id="rId18" w:history="1">
        <w:r w:rsidRPr="002A4FD4">
          <w:rPr>
            <w:rStyle w:val="Hyperlink"/>
            <w:i/>
            <w:szCs w:val="24"/>
            <w:lang w:val="en-US"/>
          </w:rPr>
          <w:t>https://www.pdfa.org/resource/pdf-declarations/</w:t>
        </w:r>
      </w:hyperlink>
    </w:p>
    <w:p w14:paraId="701BC860" w14:textId="77777777" w:rsidR="005254B6" w:rsidRPr="002A4FD4" w:rsidRDefault="005254B6" w:rsidP="002A4FD4">
      <w:pPr>
        <w:pStyle w:val="Heading1"/>
        <w:autoSpaceDE w:val="0"/>
        <w:autoSpaceDN w:val="0"/>
        <w:adjustRightInd w:val="0"/>
        <w:rPr>
          <w:rFonts w:eastAsia="Times New Roman"/>
          <w:szCs w:val="24"/>
        </w:rPr>
      </w:pPr>
      <w:bookmarkStart w:id="18" w:name="_Toc140043902"/>
      <w:r w:rsidRPr="002A4FD4">
        <w:rPr>
          <w:rFonts w:eastAsia="Times New Roman"/>
          <w:szCs w:val="24"/>
        </w:rPr>
        <w:t>Terms and definitions</w:t>
      </w:r>
      <w:bookmarkEnd w:id="18"/>
    </w:p>
    <w:p w14:paraId="74E30681" w14:textId="77777777" w:rsidR="005254B6" w:rsidRPr="002A4FD4" w:rsidRDefault="005254B6" w:rsidP="002A4FD4">
      <w:pPr>
        <w:pStyle w:val="BodyText"/>
        <w:autoSpaceDE w:val="0"/>
        <w:autoSpaceDN w:val="0"/>
        <w:adjustRightInd w:val="0"/>
        <w:rPr>
          <w:szCs w:val="24"/>
        </w:rPr>
      </w:pPr>
      <w:r w:rsidRPr="002A4FD4">
        <w:rPr>
          <w:szCs w:val="24"/>
        </w:rPr>
        <w:t xml:space="preserve">For the purposes of this document, the terms and definitions given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and the following apply.</w:t>
      </w:r>
    </w:p>
    <w:p w14:paraId="447D77FA" w14:textId="77777777" w:rsidR="005254B6" w:rsidRPr="002A4FD4" w:rsidRDefault="005254B6" w:rsidP="002A4FD4">
      <w:pPr>
        <w:pStyle w:val="BodyText"/>
        <w:autoSpaceDE w:val="0"/>
        <w:autoSpaceDN w:val="0"/>
        <w:adjustRightInd w:val="0"/>
        <w:rPr>
          <w:szCs w:val="24"/>
        </w:rPr>
      </w:pPr>
      <w:r w:rsidRPr="002A4FD4">
        <w:rPr>
          <w:szCs w:val="24"/>
        </w:rPr>
        <w:t>ISO and IEC maintain terminology databases for use in standardization at the following addresses:</w:t>
      </w:r>
    </w:p>
    <w:p w14:paraId="1C708811" w14:textId="3109A0BB" w:rsidR="005254B6" w:rsidRPr="002A4FD4" w:rsidRDefault="005254B6" w:rsidP="002A4FD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w:t>
      </w:r>
      <w:r w:rsidRPr="002A4FD4">
        <w:rPr>
          <w:szCs w:val="24"/>
        </w:rPr>
        <w:tab/>
        <w:t xml:space="preserve">ISO Online browsing platform: available at </w:t>
      </w:r>
      <w:hyperlink r:id="rId19" w:history="1">
        <w:r w:rsidRPr="002A4FD4">
          <w:rPr>
            <w:rStyle w:val="Hyperlink"/>
            <w:szCs w:val="24"/>
            <w:lang w:val="en-US"/>
          </w:rPr>
          <w:t>https://www.iso.org/obp</w:t>
        </w:r>
      </w:hyperlink>
    </w:p>
    <w:p w14:paraId="2420AA47" w14:textId="5967E3F9" w:rsidR="005254B6" w:rsidRPr="002A4FD4" w:rsidRDefault="005254B6" w:rsidP="002A4FD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w:t>
      </w:r>
      <w:r w:rsidRPr="002A4FD4">
        <w:rPr>
          <w:szCs w:val="24"/>
        </w:rPr>
        <w:tab/>
        <w:t xml:space="preserve">IEC </w:t>
      </w:r>
      <w:proofErr w:type="spellStart"/>
      <w:r w:rsidRPr="002A4FD4">
        <w:rPr>
          <w:szCs w:val="24"/>
        </w:rPr>
        <w:t>Electropedia</w:t>
      </w:r>
      <w:proofErr w:type="spellEnd"/>
      <w:r w:rsidRPr="002A4FD4">
        <w:rPr>
          <w:szCs w:val="24"/>
        </w:rPr>
        <w:t xml:space="preserve">: available at </w:t>
      </w:r>
      <w:hyperlink r:id="rId20" w:history="1">
        <w:r w:rsidRPr="002A4FD4">
          <w:rPr>
            <w:rStyle w:val="Hyperlink"/>
            <w:szCs w:val="24"/>
            <w:lang w:val="en-US"/>
          </w:rPr>
          <w:t>https://www.electropedia.org/</w:t>
        </w:r>
      </w:hyperlink>
    </w:p>
    <w:p w14:paraId="14311ED1" w14:textId="77777777" w:rsidR="005254B6" w:rsidRPr="002A4FD4" w:rsidRDefault="005254B6" w:rsidP="002A4FD4">
      <w:pPr>
        <w:pStyle w:val="TermNum"/>
        <w:autoSpaceDE w:val="0"/>
        <w:autoSpaceDN w:val="0"/>
        <w:adjustRightInd w:val="0"/>
        <w:rPr>
          <w:szCs w:val="24"/>
        </w:rPr>
      </w:pPr>
      <w:r w:rsidRPr="002A4FD4">
        <w:rPr>
          <w:szCs w:val="24"/>
        </w:rPr>
        <w:t>3.1</w:t>
      </w:r>
    </w:p>
    <w:p w14:paraId="3B77F42B" w14:textId="77777777" w:rsidR="005254B6" w:rsidRPr="002A4FD4" w:rsidRDefault="005254B6" w:rsidP="002A4FD4">
      <w:pPr>
        <w:pStyle w:val="Terms"/>
        <w:autoSpaceDE w:val="0"/>
        <w:autoSpaceDN w:val="0"/>
        <w:adjustRightInd w:val="0"/>
        <w:rPr>
          <w:szCs w:val="24"/>
        </w:rPr>
      </w:pPr>
      <w:r w:rsidRPr="002A4FD4">
        <w:rPr>
          <w:szCs w:val="24"/>
        </w:rPr>
        <w:t>PDF 1.7 namespace</w:t>
      </w:r>
    </w:p>
    <w:p w14:paraId="03DEF0F6" w14:textId="77777777" w:rsidR="005254B6" w:rsidRPr="002A4FD4" w:rsidRDefault="005254B6" w:rsidP="002A4FD4">
      <w:pPr>
        <w:pStyle w:val="Definition"/>
        <w:autoSpaceDE w:val="0"/>
        <w:autoSpaceDN w:val="0"/>
        <w:adjustRightInd w:val="0"/>
        <w:rPr>
          <w:szCs w:val="24"/>
        </w:rPr>
      </w:pPr>
      <w:r w:rsidRPr="002A4FD4">
        <w:rPr>
          <w:szCs w:val="24"/>
        </w:rPr>
        <w:t>standard structure namespace for PDF 1.7</w:t>
      </w:r>
    </w:p>
    <w:p w14:paraId="1ACED0F5" w14:textId="77777777" w:rsidR="005254B6" w:rsidRPr="002A4FD4" w:rsidRDefault="005254B6" w:rsidP="002A4FD4">
      <w:pPr>
        <w:pStyle w:val="TermNum"/>
        <w:autoSpaceDE w:val="0"/>
        <w:autoSpaceDN w:val="0"/>
        <w:adjustRightInd w:val="0"/>
        <w:rPr>
          <w:szCs w:val="24"/>
        </w:rPr>
      </w:pPr>
      <w:r w:rsidRPr="002A4FD4">
        <w:rPr>
          <w:szCs w:val="24"/>
        </w:rPr>
        <w:t>3.2</w:t>
      </w:r>
    </w:p>
    <w:p w14:paraId="0B32F457" w14:textId="77777777" w:rsidR="005254B6" w:rsidRPr="002A4FD4" w:rsidRDefault="005254B6" w:rsidP="002A4FD4">
      <w:pPr>
        <w:pStyle w:val="Terms"/>
        <w:autoSpaceDE w:val="0"/>
        <w:autoSpaceDN w:val="0"/>
        <w:adjustRightInd w:val="0"/>
        <w:rPr>
          <w:szCs w:val="24"/>
        </w:rPr>
      </w:pPr>
      <w:r w:rsidRPr="002A4FD4">
        <w:rPr>
          <w:szCs w:val="24"/>
        </w:rPr>
        <w:t>PDF 2.0 namespace</w:t>
      </w:r>
    </w:p>
    <w:p w14:paraId="3CD45CF6" w14:textId="77777777" w:rsidR="005254B6" w:rsidRPr="002A4FD4" w:rsidRDefault="005254B6" w:rsidP="002A4FD4">
      <w:pPr>
        <w:pStyle w:val="Definition"/>
        <w:autoSpaceDE w:val="0"/>
        <w:autoSpaceDN w:val="0"/>
        <w:adjustRightInd w:val="0"/>
        <w:rPr>
          <w:szCs w:val="24"/>
        </w:rPr>
      </w:pPr>
      <w:r w:rsidRPr="002A4FD4">
        <w:rPr>
          <w:szCs w:val="24"/>
        </w:rPr>
        <w:t>standard structure namespace for PDF 2.0</w:t>
      </w:r>
    </w:p>
    <w:p w14:paraId="39FF1B6A" w14:textId="77777777" w:rsidR="005254B6" w:rsidRPr="002A4FD4" w:rsidRDefault="005254B6" w:rsidP="002A4FD4">
      <w:pPr>
        <w:pStyle w:val="TermNum"/>
        <w:autoSpaceDE w:val="0"/>
        <w:autoSpaceDN w:val="0"/>
        <w:adjustRightInd w:val="0"/>
        <w:rPr>
          <w:szCs w:val="24"/>
        </w:rPr>
      </w:pPr>
      <w:r w:rsidRPr="002A4FD4">
        <w:rPr>
          <w:szCs w:val="24"/>
        </w:rPr>
        <w:t>3.3</w:t>
      </w:r>
    </w:p>
    <w:p w14:paraId="0ACB8761" w14:textId="77777777" w:rsidR="005254B6" w:rsidRPr="002A4FD4" w:rsidRDefault="005254B6" w:rsidP="002A4FD4">
      <w:pPr>
        <w:pStyle w:val="Terms"/>
        <w:autoSpaceDE w:val="0"/>
        <w:autoSpaceDN w:val="0"/>
        <w:adjustRightInd w:val="0"/>
        <w:rPr>
          <w:szCs w:val="24"/>
        </w:rPr>
      </w:pPr>
      <w:r w:rsidRPr="002A4FD4">
        <w:rPr>
          <w:szCs w:val="24"/>
        </w:rPr>
        <w:t>PDF 1.7 element</w:t>
      </w:r>
    </w:p>
    <w:p w14:paraId="3D154DDC" w14:textId="77777777" w:rsidR="005254B6" w:rsidRPr="002A4FD4" w:rsidRDefault="005254B6" w:rsidP="002A4FD4">
      <w:pPr>
        <w:pStyle w:val="Definition"/>
        <w:autoSpaceDE w:val="0"/>
        <w:autoSpaceDN w:val="0"/>
        <w:adjustRightInd w:val="0"/>
        <w:rPr>
          <w:szCs w:val="24"/>
        </w:rPr>
      </w:pPr>
      <w:r w:rsidRPr="002A4FD4">
        <w:rPr>
          <w:szCs w:val="24"/>
        </w:rPr>
        <w:t>standard structure element type defined in the namespace for PDF 1.7</w:t>
      </w:r>
    </w:p>
    <w:p w14:paraId="7558BE8B" w14:textId="77777777" w:rsidR="005254B6" w:rsidRPr="002A4FD4" w:rsidRDefault="005254B6" w:rsidP="002A4FD4">
      <w:pPr>
        <w:pStyle w:val="TermNum"/>
        <w:autoSpaceDE w:val="0"/>
        <w:autoSpaceDN w:val="0"/>
        <w:adjustRightInd w:val="0"/>
        <w:rPr>
          <w:szCs w:val="24"/>
        </w:rPr>
      </w:pPr>
      <w:r w:rsidRPr="002A4FD4">
        <w:rPr>
          <w:szCs w:val="24"/>
        </w:rPr>
        <w:t>3.4</w:t>
      </w:r>
    </w:p>
    <w:p w14:paraId="6892E197" w14:textId="77777777" w:rsidR="005254B6" w:rsidRPr="002A4FD4" w:rsidRDefault="005254B6" w:rsidP="002A4FD4">
      <w:pPr>
        <w:pStyle w:val="Terms"/>
        <w:autoSpaceDE w:val="0"/>
        <w:autoSpaceDN w:val="0"/>
        <w:adjustRightInd w:val="0"/>
        <w:rPr>
          <w:szCs w:val="24"/>
        </w:rPr>
      </w:pPr>
      <w:r w:rsidRPr="002A4FD4">
        <w:rPr>
          <w:szCs w:val="24"/>
        </w:rPr>
        <w:t>PDF 2.0 element</w:t>
      </w:r>
    </w:p>
    <w:p w14:paraId="65E54AE0" w14:textId="77777777" w:rsidR="005254B6" w:rsidRPr="002A4FD4" w:rsidRDefault="005254B6" w:rsidP="002A4FD4">
      <w:pPr>
        <w:pStyle w:val="Definition"/>
        <w:autoSpaceDE w:val="0"/>
        <w:autoSpaceDN w:val="0"/>
        <w:adjustRightInd w:val="0"/>
        <w:rPr>
          <w:szCs w:val="24"/>
        </w:rPr>
      </w:pPr>
      <w:r w:rsidRPr="002A4FD4">
        <w:rPr>
          <w:szCs w:val="24"/>
        </w:rPr>
        <w:lastRenderedPageBreak/>
        <w:t>standard structure element type defined in the namespace for PDF 2.0</w:t>
      </w:r>
    </w:p>
    <w:p w14:paraId="2876583B" w14:textId="77777777" w:rsidR="005254B6" w:rsidRPr="002A4FD4" w:rsidRDefault="005254B6" w:rsidP="002A4FD4">
      <w:pPr>
        <w:pStyle w:val="TermNum"/>
        <w:autoSpaceDE w:val="0"/>
        <w:autoSpaceDN w:val="0"/>
        <w:adjustRightInd w:val="0"/>
        <w:rPr>
          <w:szCs w:val="24"/>
        </w:rPr>
      </w:pPr>
      <w:r w:rsidRPr="002A4FD4">
        <w:rPr>
          <w:szCs w:val="24"/>
        </w:rPr>
        <w:t>3.5</w:t>
      </w:r>
    </w:p>
    <w:p w14:paraId="5F2395A4" w14:textId="77777777" w:rsidR="005254B6" w:rsidRPr="002A4FD4" w:rsidRDefault="005254B6" w:rsidP="002A4FD4">
      <w:pPr>
        <w:pStyle w:val="Terms"/>
        <w:autoSpaceDE w:val="0"/>
        <w:autoSpaceDN w:val="0"/>
        <w:adjustRightInd w:val="0"/>
        <w:rPr>
          <w:szCs w:val="24"/>
        </w:rPr>
      </w:pPr>
      <w:r w:rsidRPr="002A4FD4">
        <w:rPr>
          <w:szCs w:val="24"/>
        </w:rPr>
        <w:t>unique PDF 1.7 element</w:t>
      </w:r>
    </w:p>
    <w:p w14:paraId="733095FB" w14:textId="77777777" w:rsidR="005254B6" w:rsidRPr="002A4FD4" w:rsidRDefault="005254B6" w:rsidP="002A4FD4">
      <w:pPr>
        <w:pStyle w:val="Definition"/>
        <w:autoSpaceDE w:val="0"/>
        <w:autoSpaceDN w:val="0"/>
        <w:adjustRightInd w:val="0"/>
        <w:rPr>
          <w:szCs w:val="24"/>
        </w:rPr>
      </w:pPr>
      <w:r w:rsidRPr="002A4FD4">
        <w:rPr>
          <w:szCs w:val="24"/>
        </w:rPr>
        <w:t xml:space="preserve">standard structure element whose type is defined solely in the </w:t>
      </w:r>
      <w:r w:rsidRPr="002A4FD4">
        <w:rPr>
          <w:i/>
          <w:szCs w:val="24"/>
        </w:rPr>
        <w:t xml:space="preserve">PDF 1.7 namespace </w:t>
      </w:r>
      <w:r w:rsidRPr="002A4FD4">
        <w:rPr>
          <w:szCs w:val="24"/>
        </w:rPr>
        <w:t>(</w:t>
      </w:r>
      <w:r w:rsidRPr="002A4FD4">
        <w:rPr>
          <w:rStyle w:val="citesec"/>
          <w:szCs w:val="24"/>
          <w:shd w:val="clear" w:color="auto" w:fill="auto"/>
        </w:rPr>
        <w:t>3.1</w:t>
      </w:r>
      <w:r w:rsidRPr="002A4FD4">
        <w:rPr>
          <w:szCs w:val="24"/>
        </w:rPr>
        <w:t>)</w:t>
      </w:r>
    </w:p>
    <w:p w14:paraId="29F6C37C" w14:textId="77777777" w:rsidR="005254B6" w:rsidRPr="002A4FD4" w:rsidRDefault="005254B6" w:rsidP="002A4FD4">
      <w:pPr>
        <w:pStyle w:val="Heading1"/>
        <w:autoSpaceDE w:val="0"/>
        <w:autoSpaceDN w:val="0"/>
        <w:adjustRightInd w:val="0"/>
        <w:rPr>
          <w:rFonts w:eastAsia="Times New Roman"/>
          <w:szCs w:val="24"/>
        </w:rPr>
      </w:pPr>
      <w:bookmarkStart w:id="19" w:name="_Toc140043903"/>
      <w:r w:rsidRPr="002A4FD4">
        <w:rPr>
          <w:rFonts w:eastAsia="Times New Roman"/>
          <w:szCs w:val="24"/>
        </w:rPr>
        <w:t>Declaration of conformance</w:t>
      </w:r>
      <w:bookmarkEnd w:id="19"/>
    </w:p>
    <w:p w14:paraId="7AB624EA" w14:textId="77777777" w:rsidR="005254B6" w:rsidRPr="002A4FD4" w:rsidRDefault="005254B6" w:rsidP="002A4FD4">
      <w:pPr>
        <w:pStyle w:val="BodyText"/>
        <w:autoSpaceDE w:val="0"/>
        <w:autoSpaceDN w:val="0"/>
        <w:adjustRightInd w:val="0"/>
        <w:rPr>
          <w:szCs w:val="24"/>
        </w:rPr>
      </w:pPr>
      <w:r w:rsidRPr="002A4FD4">
        <w:rPr>
          <w:szCs w:val="24"/>
        </w:rPr>
        <w:t xml:space="preserve">This document defines additional requirements that are fully compliant with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As such, a PDF document can conform to all the requirements of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and the requirements defined in this document, retaining compliance with both standards. However, not all files which are compliant with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will be compliant with this document.</w:t>
      </w:r>
    </w:p>
    <w:p w14:paraId="38B3200A" w14:textId="77777777" w:rsidR="005254B6" w:rsidRPr="002A4FD4" w:rsidRDefault="005254B6" w:rsidP="002A4FD4">
      <w:pPr>
        <w:pStyle w:val="BodyText"/>
        <w:autoSpaceDE w:val="0"/>
        <w:autoSpaceDN w:val="0"/>
        <w:adjustRightInd w:val="0"/>
        <w:rPr>
          <w:szCs w:val="24"/>
        </w:rPr>
      </w:pPr>
      <w:r w:rsidRPr="002A4FD4">
        <w:rPr>
          <w:szCs w:val="24"/>
        </w:rPr>
        <w:t xml:space="preserve">To enable interchange and to identify that a given PDF document conforms to the requirements defined in this document, that PDF document may include a PDF declaration of conformance with this document. When such a PDF declaration is present, it shall conform to the requirements of the PDF Declarations specification. Such claim of conformance shall take the form described in </w:t>
      </w:r>
      <w:r w:rsidRPr="002A4FD4">
        <w:rPr>
          <w:rStyle w:val="citetbl"/>
          <w:szCs w:val="24"/>
          <w:shd w:val="clear" w:color="auto" w:fill="auto"/>
        </w:rPr>
        <w:t>Table 1</w:t>
      </w:r>
      <w:r w:rsidRPr="002A4FD4">
        <w:rPr>
          <w:szCs w:val="24"/>
        </w:rPr>
        <w:t>.</w:t>
      </w:r>
    </w:p>
    <w:p w14:paraId="4AE1035D" w14:textId="77777777" w:rsidR="005254B6" w:rsidRPr="002A4FD4" w:rsidRDefault="005254B6" w:rsidP="002A4FD4">
      <w:pPr>
        <w:pStyle w:val="Tabletitle"/>
        <w:autoSpaceDE w:val="0"/>
        <w:autoSpaceDN w:val="0"/>
        <w:adjustRightInd w:val="0"/>
        <w:outlineLvl w:val="0"/>
        <w:rPr>
          <w:szCs w:val="24"/>
        </w:rPr>
      </w:pPr>
      <w:r w:rsidRPr="002A4FD4">
        <w:rPr>
          <w:szCs w:val="24"/>
        </w:rPr>
        <w:t>Table 1 — Declaration of conformance to this document</w:t>
      </w:r>
    </w:p>
    <w:tbl>
      <w:tblPr>
        <w:tblStyle w:val="TableGrid"/>
        <w:tblW w:w="96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70"/>
        <w:gridCol w:w="7091"/>
      </w:tblGrid>
      <w:tr w:rsidR="005254B6" w:rsidRPr="002A4FD4" w14:paraId="74EEB630" w14:textId="77777777" w:rsidTr="00D97F67">
        <w:tc>
          <w:tcPr>
            <w:tcW w:w="2605" w:type="dxa"/>
            <w:tcBorders>
              <w:top w:val="single" w:sz="12" w:space="0" w:color="auto"/>
              <w:bottom w:val="single" w:sz="12" w:space="0" w:color="auto"/>
            </w:tcBorders>
          </w:tcPr>
          <w:p w14:paraId="133C5B73" w14:textId="5D1AAC4B" w:rsidR="005254B6" w:rsidRPr="002A4FD4" w:rsidRDefault="005254B6" w:rsidP="002A4FD4">
            <w:pPr>
              <w:pStyle w:val="Tableheader"/>
              <w:tabs>
                <w:tab w:val="left" w:pos="346"/>
              </w:tabs>
              <w:autoSpaceDE w:val="0"/>
              <w:autoSpaceDN w:val="0"/>
              <w:adjustRightInd w:val="0"/>
              <w:ind w:left="346" w:hanging="346"/>
              <w:rPr>
                <w:rFonts w:ascii="Times New Roman" w:hAnsi="Times New Roman"/>
                <w:b/>
                <w:bCs/>
                <w:sz w:val="24"/>
                <w:lang w:val="en-US"/>
              </w:rPr>
            </w:pPr>
            <w:r w:rsidRPr="002A4FD4">
              <w:rPr>
                <w:b/>
                <w:szCs w:val="24"/>
              </w:rPr>
              <w:t>Key</w:t>
            </w:r>
          </w:p>
        </w:tc>
        <w:tc>
          <w:tcPr>
            <w:tcW w:w="7056" w:type="dxa"/>
            <w:tcBorders>
              <w:top w:val="single" w:sz="12" w:space="0" w:color="auto"/>
              <w:bottom w:val="single" w:sz="12" w:space="0" w:color="auto"/>
            </w:tcBorders>
          </w:tcPr>
          <w:p w14:paraId="0D8CFDBB" w14:textId="74C70224" w:rsidR="005254B6" w:rsidRPr="002A4FD4" w:rsidRDefault="005254B6" w:rsidP="002A4FD4">
            <w:pPr>
              <w:pStyle w:val="Tableheader"/>
              <w:tabs>
                <w:tab w:val="left" w:pos="346"/>
              </w:tabs>
              <w:autoSpaceDE w:val="0"/>
              <w:autoSpaceDN w:val="0"/>
              <w:adjustRightInd w:val="0"/>
              <w:rPr>
                <w:rFonts w:ascii="Times New Roman" w:hAnsi="Times New Roman"/>
                <w:b/>
                <w:bCs/>
                <w:sz w:val="24"/>
                <w:lang w:val="en-US"/>
              </w:rPr>
            </w:pPr>
            <w:r w:rsidRPr="002A4FD4">
              <w:rPr>
                <w:b/>
                <w:szCs w:val="24"/>
              </w:rPr>
              <w:t>Type</w:t>
            </w:r>
          </w:p>
        </w:tc>
      </w:tr>
      <w:tr w:rsidR="005254B6" w:rsidRPr="002A4FD4" w14:paraId="3CFBE4EC" w14:textId="77777777" w:rsidTr="00D97F67">
        <w:tc>
          <w:tcPr>
            <w:tcW w:w="2605" w:type="dxa"/>
            <w:tcBorders>
              <w:top w:val="single" w:sz="12" w:space="0" w:color="auto"/>
            </w:tcBorders>
          </w:tcPr>
          <w:p w14:paraId="04D045AE" w14:textId="49317356"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URI identifier</w:t>
            </w:r>
          </w:p>
        </w:tc>
        <w:tc>
          <w:tcPr>
            <w:tcW w:w="7056" w:type="dxa"/>
            <w:tcBorders>
              <w:top w:val="single" w:sz="12" w:space="0" w:color="auto"/>
            </w:tcBorders>
          </w:tcPr>
          <w:p w14:paraId="450DC99A" w14:textId="7805FC33" w:rsidR="005254B6" w:rsidRPr="002A4FD4" w:rsidRDefault="005254B6" w:rsidP="002A4FD4">
            <w:pPr>
              <w:pStyle w:val="Tablebody"/>
              <w:tabs>
                <w:tab w:val="left" w:pos="346"/>
              </w:tabs>
              <w:autoSpaceDE w:val="0"/>
              <w:autoSpaceDN w:val="0"/>
              <w:adjustRightInd w:val="0"/>
              <w:rPr>
                <w:rStyle w:val="Hyperlink"/>
                <w:lang w:val="en-US"/>
              </w:rPr>
            </w:pPr>
            <w:del w:id="20" w:author="Matthew Hardy" w:date="2024-09-04T20:15:00Z" w16du:dateUtc="2024-09-05T03:15:00Z">
              <w:r w:rsidDel="00AD1FCB">
                <w:fldChar w:fldCharType="begin"/>
              </w:r>
              <w:r w:rsidDel="00AD1FCB">
                <w:delInstrText>HYPERLINK "https://pdfa.org/declarations" \l "iso32005"</w:delInstrText>
              </w:r>
              <w:r w:rsidDel="00AD1FCB">
                <w:fldChar w:fldCharType="separate"/>
              </w:r>
              <w:r w:rsidRPr="00AD1FCB" w:rsidDel="00AD1FCB">
                <w:rPr>
                  <w:rPrChange w:id="21" w:author="Matthew Hardy" w:date="2024-09-04T20:15:00Z" w16du:dateUtc="2024-09-05T03:15:00Z">
                    <w:rPr>
                      <w:rStyle w:val="Hyperlink"/>
                      <w:szCs w:val="24"/>
                      <w:lang w:val="en-US"/>
                    </w:rPr>
                  </w:rPrChange>
                </w:rPr>
                <w:delText>https://pdfa.org/declarations#iso32005</w:delText>
              </w:r>
              <w:r w:rsidDel="00AD1FCB">
                <w:rPr>
                  <w:rStyle w:val="Hyperlink"/>
                  <w:szCs w:val="24"/>
                  <w:lang w:val="en-US"/>
                </w:rPr>
                <w:fldChar w:fldCharType="end"/>
              </w:r>
            </w:del>
            <w:ins w:id="22" w:author="Matthew Hardy" w:date="2024-09-04T20:15:00Z" w16du:dateUtc="2024-09-05T03:15:00Z">
              <w:r w:rsidR="00AD1FCB" w:rsidRPr="00AD1FCB">
                <w:rPr>
                  <w:rPrChange w:id="23" w:author="Matthew Hardy" w:date="2024-09-04T20:15:00Z" w16du:dateUtc="2024-09-05T03:15:00Z">
                    <w:rPr>
                      <w:rStyle w:val="Hyperlink"/>
                      <w:szCs w:val="24"/>
                      <w:lang w:val="en-US"/>
                    </w:rPr>
                  </w:rPrChange>
                </w:rPr>
                <w:t>http://pdfa.org/declarations#iso32005</w:t>
              </w:r>
            </w:ins>
          </w:p>
        </w:tc>
      </w:tr>
      <w:tr w:rsidR="005254B6" w:rsidRPr="002A4FD4" w14:paraId="024B0C05" w14:textId="77777777" w:rsidTr="00D97F67">
        <w:tc>
          <w:tcPr>
            <w:tcW w:w="2605" w:type="dxa"/>
          </w:tcPr>
          <w:p w14:paraId="268A129E" w14:textId="55215B0C"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Mandatory field(s)</w:t>
            </w:r>
          </w:p>
        </w:tc>
        <w:tc>
          <w:tcPr>
            <w:tcW w:w="7056" w:type="dxa"/>
          </w:tcPr>
          <w:p w14:paraId="19F90BEC" w14:textId="2549FF7B"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none</w:t>
            </w:r>
          </w:p>
        </w:tc>
      </w:tr>
      <w:tr w:rsidR="005254B6" w:rsidRPr="002A4FD4" w14:paraId="321F484E" w14:textId="77777777" w:rsidTr="00D97F67">
        <w:tc>
          <w:tcPr>
            <w:tcW w:w="2605" w:type="dxa"/>
          </w:tcPr>
          <w:p w14:paraId="1418C089" w14:textId="0AB2F00F"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Standard</w:t>
            </w:r>
          </w:p>
        </w:tc>
        <w:tc>
          <w:tcPr>
            <w:tcW w:w="7056" w:type="dxa"/>
          </w:tcPr>
          <w:p w14:paraId="149EFB67" w14:textId="73816D6E"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rStyle w:val="stdpublisher"/>
                <w:szCs w:val="24"/>
                <w:shd w:val="clear" w:color="auto" w:fill="auto"/>
              </w:rPr>
              <w:t>ISO</w:t>
            </w:r>
            <w:r w:rsidRPr="002A4FD4">
              <w:rPr>
                <w:szCs w:val="24"/>
              </w:rPr>
              <w:t>/</w:t>
            </w:r>
            <w:r w:rsidRPr="002A4FD4">
              <w:rPr>
                <w:rStyle w:val="stddocumentType"/>
                <w:szCs w:val="24"/>
                <w:shd w:val="clear" w:color="auto" w:fill="auto"/>
              </w:rPr>
              <w:t>TS</w:t>
            </w:r>
            <w:r w:rsidRPr="002A4FD4">
              <w:rPr>
                <w:szCs w:val="24"/>
              </w:rPr>
              <w:t xml:space="preserve"> </w:t>
            </w:r>
            <w:r w:rsidRPr="002A4FD4">
              <w:rPr>
                <w:rStyle w:val="stddocNumber"/>
                <w:szCs w:val="24"/>
                <w:shd w:val="clear" w:color="auto" w:fill="auto"/>
              </w:rPr>
              <w:t>32005</w:t>
            </w:r>
          </w:p>
        </w:tc>
      </w:tr>
      <w:tr w:rsidR="005254B6" w:rsidRPr="002A4FD4" w14:paraId="5E5BA331" w14:textId="77777777" w:rsidTr="00D97F67">
        <w:tc>
          <w:tcPr>
            <w:tcW w:w="2605" w:type="dxa"/>
          </w:tcPr>
          <w:p w14:paraId="7525A06A" w14:textId="094E45D7"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Version</w:t>
            </w:r>
          </w:p>
        </w:tc>
        <w:tc>
          <w:tcPr>
            <w:tcW w:w="7056" w:type="dxa"/>
          </w:tcPr>
          <w:p w14:paraId="3F87F8AC" w14:textId="4DF9F21B"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1</w:t>
            </w:r>
          </w:p>
        </w:tc>
      </w:tr>
      <w:tr w:rsidR="005254B6" w:rsidRPr="002A4FD4" w14:paraId="0451541F" w14:textId="77777777" w:rsidTr="00D97F67">
        <w:tc>
          <w:tcPr>
            <w:tcW w:w="2605" w:type="dxa"/>
          </w:tcPr>
          <w:p w14:paraId="7C907E4A" w14:textId="642486C8"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URI</w:t>
            </w:r>
          </w:p>
        </w:tc>
        <w:tc>
          <w:tcPr>
            <w:tcW w:w="7056" w:type="dxa"/>
          </w:tcPr>
          <w:p w14:paraId="4E49E7E0" w14:textId="66697F42" w:rsidR="005254B6" w:rsidRPr="002A4FD4" w:rsidRDefault="00AD1FCB" w:rsidP="002A4FD4">
            <w:pPr>
              <w:pStyle w:val="Tablebody"/>
              <w:tabs>
                <w:tab w:val="left" w:pos="346"/>
              </w:tabs>
              <w:autoSpaceDE w:val="0"/>
              <w:autoSpaceDN w:val="0"/>
              <w:adjustRightInd w:val="0"/>
              <w:rPr>
                <w:rStyle w:val="Hyperlink"/>
                <w:lang w:val="en-US"/>
              </w:rPr>
            </w:pPr>
            <w:ins w:id="24" w:author="Matthew Hardy" w:date="2024-09-04T20:14:00Z" w16du:dateUtc="2024-09-05T03:14:00Z">
              <w:r>
                <w:rPr>
                  <w:szCs w:val="24"/>
                  <w:lang w:val="en-US"/>
                </w:rPr>
                <w:fldChar w:fldCharType="begin"/>
              </w:r>
              <w:r>
                <w:rPr>
                  <w:szCs w:val="24"/>
                  <w:lang w:val="en-US"/>
                </w:rPr>
                <w:instrText>HYPERLINK ""</w:instrText>
              </w:r>
              <w:r>
                <w:rPr>
                  <w:szCs w:val="24"/>
                  <w:lang w:val="en-US"/>
                </w:rPr>
              </w:r>
              <w:r>
                <w:rPr>
                  <w:szCs w:val="24"/>
                  <w:lang w:val="en-US"/>
                </w:rPr>
                <w:fldChar w:fldCharType="separate"/>
              </w:r>
            </w:ins>
            <w:del w:id="25" w:author="Matthew Hardy" w:date="2024-09-04T20:14:00Z" w16du:dateUtc="2024-09-05T03:14:00Z">
              <w:r w:rsidRPr="00AD1FCB" w:rsidDel="00AD1FCB">
                <w:rPr>
                  <w:rStyle w:val="Hyperlink"/>
                  <w:szCs w:val="24"/>
                  <w:lang w:val="en-US"/>
                </w:rPr>
                <w:delText>https://www.pdfa.org/resource/ISO-32005/</w:delText>
              </w:r>
            </w:del>
            <w:ins w:id="26" w:author="Matthew Hardy" w:date="2024-09-04T20:14:00Z" w16du:dateUtc="2024-09-05T03:14:00Z">
              <w:r>
                <w:rPr>
                  <w:szCs w:val="24"/>
                  <w:lang w:val="en-US"/>
                </w:rPr>
                <w:fldChar w:fldCharType="end"/>
              </w:r>
              <w:r w:rsidRPr="00AD1FCB">
                <w:rPr>
                  <w:rPrChange w:id="27" w:author="Matthew Hardy" w:date="2024-09-04T20:14:00Z" w16du:dateUtc="2024-09-05T03:14:00Z">
                    <w:rPr>
                      <w:rStyle w:val="Hyperlink"/>
                      <w:szCs w:val="24"/>
                      <w:lang w:val="en-US"/>
                    </w:rPr>
                  </w:rPrChange>
                </w:rPr>
                <w:t>http</w:t>
              </w:r>
            </w:ins>
            <w:ins w:id="28" w:author="Matthew Hardy" w:date="2024-09-27T10:51:00Z" w16du:dateUtc="2024-09-27T17:51:00Z">
              <w:r w:rsidR="00CB107E">
                <w:t>s</w:t>
              </w:r>
            </w:ins>
            <w:ins w:id="29" w:author="Matthew Hardy" w:date="2024-09-04T20:14:00Z" w16du:dateUtc="2024-09-05T03:14:00Z">
              <w:del w:id="30" w:author="Matthew Hardy" w:date="2024-09-04T20:14:00Z" w16du:dateUtc="2024-09-05T03:14:00Z">
                <w:r w:rsidRPr="00AD1FCB" w:rsidDel="00AD1FCB">
                  <w:rPr>
                    <w:rPrChange w:id="31" w:author="Matthew Hardy" w:date="2024-09-04T20:14:00Z" w16du:dateUtc="2024-09-05T03:14:00Z">
                      <w:rPr>
                        <w:rStyle w:val="Hyperlink"/>
                        <w:szCs w:val="24"/>
                        <w:lang w:val="en-US"/>
                      </w:rPr>
                    </w:rPrChange>
                  </w:rPr>
                  <w:delText>s</w:delText>
                </w:r>
              </w:del>
              <w:r w:rsidRPr="00AD1FCB">
                <w:rPr>
                  <w:rPrChange w:id="32" w:author="Matthew Hardy" w:date="2024-09-04T20:14:00Z" w16du:dateUtc="2024-09-05T03:14:00Z">
                    <w:rPr>
                      <w:rStyle w:val="Hyperlink"/>
                      <w:szCs w:val="24"/>
                      <w:lang w:val="en-US"/>
                    </w:rPr>
                  </w:rPrChange>
                </w:rPr>
                <w:t>://www.pdfa.org/resource/ISO-32005/</w:t>
              </w:r>
            </w:ins>
          </w:p>
        </w:tc>
      </w:tr>
      <w:tr w:rsidR="005254B6" w:rsidRPr="002A4FD4" w14:paraId="3E1B1CFF" w14:textId="77777777" w:rsidTr="00D97F67">
        <w:tc>
          <w:tcPr>
            <w:tcW w:w="2605" w:type="dxa"/>
          </w:tcPr>
          <w:p w14:paraId="3F14D146" w14:textId="14BE0CEE"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Level</w:t>
            </w:r>
          </w:p>
        </w:tc>
        <w:tc>
          <w:tcPr>
            <w:tcW w:w="7056" w:type="dxa"/>
          </w:tcPr>
          <w:p w14:paraId="1CAD441F" w14:textId="32754D11"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N/A</w:t>
            </w:r>
          </w:p>
        </w:tc>
      </w:tr>
      <w:tr w:rsidR="005254B6" w:rsidRPr="002A4FD4" w14:paraId="561F1F4A" w14:textId="77777777" w:rsidTr="00D97F67">
        <w:tc>
          <w:tcPr>
            <w:tcW w:w="2605" w:type="dxa"/>
            <w:tcBorders>
              <w:bottom w:val="single" w:sz="12" w:space="0" w:color="auto"/>
            </w:tcBorders>
          </w:tcPr>
          <w:p w14:paraId="31344445" w14:textId="06A47440"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szCs w:val="24"/>
              </w:rPr>
              <w:t>Technology Reliance</w:t>
            </w:r>
          </w:p>
        </w:tc>
        <w:tc>
          <w:tcPr>
            <w:tcW w:w="7056" w:type="dxa"/>
            <w:tcBorders>
              <w:bottom w:val="single" w:sz="12" w:space="0" w:color="auto"/>
            </w:tcBorders>
          </w:tcPr>
          <w:p w14:paraId="3D2BD88B" w14:textId="6DB5D978" w:rsidR="005254B6" w:rsidRPr="002A4FD4" w:rsidRDefault="005254B6" w:rsidP="002A4FD4">
            <w:pPr>
              <w:pStyle w:val="Tablebody"/>
              <w:tabs>
                <w:tab w:val="left" w:pos="346"/>
              </w:tabs>
              <w:autoSpaceDE w:val="0"/>
              <w:autoSpaceDN w:val="0"/>
              <w:adjustRightInd w:val="0"/>
              <w:rPr>
                <w:rFonts w:ascii="Times New Roman" w:hAnsi="Times New Roman"/>
                <w:sz w:val="24"/>
                <w:lang w:val="en-US"/>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p>
        </w:tc>
      </w:tr>
    </w:tbl>
    <w:p w14:paraId="486A6251" w14:textId="77777777" w:rsidR="00AD1FCB" w:rsidRDefault="00AD1FCB" w:rsidP="002A4FD4">
      <w:pPr>
        <w:pStyle w:val="Example"/>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ins w:id="33" w:author="Matthew Hardy" w:date="2024-09-04T20:15:00Z" w16du:dateUtc="2024-09-05T03:15:00Z"/>
          <w:szCs w:val="24"/>
        </w:rPr>
      </w:pPr>
    </w:p>
    <w:p w14:paraId="20D32BCA" w14:textId="3B5F0C5F" w:rsidR="005254B6" w:rsidRPr="002A4FD4" w:rsidRDefault="005254B6" w:rsidP="002A4FD4">
      <w:pPr>
        <w:pStyle w:val="Example"/>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EXAMPLE</w:t>
      </w:r>
      <w:r w:rsidRPr="002A4FD4">
        <w:rPr>
          <w:szCs w:val="24"/>
        </w:rPr>
        <w:tab/>
        <w:t>Conformance declaration for a PDF file conforming to this document:</w:t>
      </w:r>
    </w:p>
    <w:p w14:paraId="6043B47B"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&lt;?xml version="1.0" encoding="utf-8"?&gt;</w:t>
      </w:r>
    </w:p>
    <w:p w14:paraId="206FB332" w14:textId="6495563F"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&lt;</w:t>
      </w:r>
      <w:proofErr w:type="spellStart"/>
      <w:r w:rsidRPr="00C75083">
        <w:rPr>
          <w:szCs w:val="24"/>
        </w:rPr>
        <w:t>rdf:RDF</w:t>
      </w:r>
      <w:proofErr w:type="spellEnd"/>
      <w:r w:rsidRPr="00C75083">
        <w:rPr>
          <w:szCs w:val="24"/>
        </w:rPr>
        <w:t xml:space="preserve"> </w:t>
      </w:r>
      <w:proofErr w:type="spellStart"/>
      <w:r w:rsidRPr="00C75083">
        <w:rPr>
          <w:szCs w:val="24"/>
        </w:rPr>
        <w:t>xmlns:rdf</w:t>
      </w:r>
      <w:proofErr w:type="spellEnd"/>
      <w:r w:rsidRPr="00C75083">
        <w:rPr>
          <w:szCs w:val="24"/>
        </w:rPr>
        <w:t>="</w:t>
      </w:r>
      <w:del w:id="34" w:author="Matthew Hardy" w:date="2024-08-08T09:49:00Z" w16du:dateUtc="2024-08-08T16:49:00Z">
        <w:r w:rsidR="0084478A" w:rsidRPr="00C75083" w:rsidDel="006C52FB">
          <w:fldChar w:fldCharType="begin"/>
        </w:r>
        <w:r w:rsidR="0084478A" w:rsidRPr="00C75083" w:rsidDel="006C52FB">
          <w:delInstrText>HYPERLINK "https://www.w3.org/1999/02/22-rdf-syntax-ns"</w:delInstrText>
        </w:r>
        <w:r w:rsidR="0084478A" w:rsidRPr="00C75083" w:rsidDel="006C52FB">
          <w:fldChar w:fldCharType="separate"/>
        </w:r>
        <w:r w:rsidRPr="00C75083" w:rsidDel="006C52FB">
          <w:rPr>
            <w:szCs w:val="24"/>
            <w:rPrChange w:id="35" w:author="Matthew Hardy" w:date="2024-09-27T10:56:00Z" w16du:dateUtc="2024-09-27T17:56:00Z">
              <w:rPr>
                <w:color w:val="0000FF"/>
                <w:szCs w:val="24"/>
                <w:u w:val="single"/>
              </w:rPr>
            </w:rPrChange>
          </w:rPr>
          <w:delText>https://www.w3.org/1999/02/22-rdf-syntax-ns#</w:delText>
        </w:r>
        <w:r w:rsidR="0084478A" w:rsidRPr="00C75083" w:rsidDel="006C52FB">
          <w:rPr>
            <w:szCs w:val="24"/>
            <w:rPrChange w:id="36" w:author="Matthew Hardy" w:date="2024-09-27T10:56:00Z" w16du:dateUtc="2024-09-27T17:56:00Z">
              <w:rPr>
                <w:color w:val="0000FF"/>
                <w:szCs w:val="24"/>
                <w:u w:val="single"/>
              </w:rPr>
            </w:rPrChange>
          </w:rPr>
          <w:fldChar w:fldCharType="end"/>
        </w:r>
      </w:del>
      <w:ins w:id="37" w:author="Matthew Hardy" w:date="2024-09-27T10:55:00Z" w16du:dateUtc="2024-09-27T17:55:00Z">
        <w:del w:id="38" w:author="Matthew Hardy" w:date="2024-08-08T09:49:00Z" w16du:dateUtc="2024-08-08T16:49:00Z">
          <w:r w:rsidR="00CB107E" w:rsidRPr="00C75083" w:rsidDel="006C52FB">
            <w:rPr>
              <w:szCs w:val="24"/>
              <w:rPrChange w:id="39" w:author="Matthew Hardy" w:date="2024-09-27T10:56:00Z" w16du:dateUtc="2024-09-27T17:56:00Z">
                <w:rPr>
                  <w:color w:val="0000FF"/>
                  <w:szCs w:val="24"/>
                  <w:u w:val="single"/>
                </w:rPr>
              </w:rPrChange>
            </w:rPr>
            <w:delText>https://www.w3.org/1999/02/22-rdf-syntax-ns#</w:delText>
          </w:r>
        </w:del>
      </w:ins>
      <w:ins w:id="40" w:author="Matthew Hardy" w:date="2024-08-08T09:49:00Z" w16du:dateUtc="2024-08-08T16:49:00Z">
        <w:r w:rsidR="006C52FB" w:rsidRPr="00C75083">
          <w:rPr>
            <w:szCs w:val="24"/>
            <w:rPrChange w:id="41" w:author="Matthew Hardy" w:date="2024-09-27T10:56:00Z" w16du:dateUtc="2024-09-27T17:56:00Z">
              <w:rPr>
                <w:color w:val="0000FF"/>
                <w:szCs w:val="24"/>
                <w:u w:val="single"/>
              </w:rPr>
            </w:rPrChange>
          </w:rPr>
          <w:t>http://www.w3.org/1999/02/22-rdf-syntax-ns#</w:t>
        </w:r>
      </w:ins>
      <w:r w:rsidRPr="00C75083">
        <w:rPr>
          <w:szCs w:val="24"/>
        </w:rPr>
        <w:t>"&gt;</w:t>
      </w:r>
    </w:p>
    <w:p w14:paraId="783A36D7" w14:textId="346B46DC"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r w:rsidRPr="00C75083">
        <w:rPr>
          <w:szCs w:val="24"/>
        </w:rPr>
        <w:t>rdf:Description</w:t>
      </w:r>
      <w:proofErr w:type="spellEnd"/>
      <w:r w:rsidRPr="00C75083">
        <w:rPr>
          <w:szCs w:val="24"/>
        </w:rPr>
        <w:t xml:space="preserve"> </w:t>
      </w:r>
      <w:proofErr w:type="spellStart"/>
      <w:r w:rsidRPr="00C75083">
        <w:rPr>
          <w:szCs w:val="24"/>
        </w:rPr>
        <w:t>rdf:about</w:t>
      </w:r>
      <w:proofErr w:type="spellEnd"/>
      <w:r w:rsidRPr="00C75083">
        <w:rPr>
          <w:szCs w:val="24"/>
        </w:rPr>
        <w:t xml:space="preserve">="" </w:t>
      </w:r>
      <w:proofErr w:type="spellStart"/>
      <w:r w:rsidRPr="00C75083">
        <w:rPr>
          <w:szCs w:val="24"/>
        </w:rPr>
        <w:t>xmlns:pdfd</w:t>
      </w:r>
      <w:proofErr w:type="spellEnd"/>
      <w:r w:rsidRPr="00C75083">
        <w:rPr>
          <w:szCs w:val="24"/>
        </w:rPr>
        <w:t>="</w:t>
      </w:r>
      <w:del w:id="42" w:author="Matthew Hardy" w:date="2024-08-08T09:49:00Z" w16du:dateUtc="2024-08-08T16:49:00Z">
        <w:r w:rsidR="0084478A" w:rsidRPr="00C75083" w:rsidDel="006C52FB">
          <w:fldChar w:fldCharType="begin"/>
        </w:r>
        <w:r w:rsidR="0084478A" w:rsidRPr="00C75083" w:rsidDel="006C52FB">
          <w:delInstrText>HYPERLINK "https://pdfa.org/declarations/"</w:delInstrText>
        </w:r>
        <w:r w:rsidR="0084478A" w:rsidRPr="00C75083" w:rsidDel="006C52FB">
          <w:fldChar w:fldCharType="separate"/>
        </w:r>
        <w:r w:rsidRPr="00C75083" w:rsidDel="006C52FB">
          <w:rPr>
            <w:szCs w:val="24"/>
            <w:rPrChange w:id="43" w:author="Matthew Hardy" w:date="2024-09-27T10:56:00Z" w16du:dateUtc="2024-09-27T17:56:00Z">
              <w:rPr>
                <w:color w:val="0000FF"/>
                <w:szCs w:val="24"/>
                <w:u w:val="single"/>
              </w:rPr>
            </w:rPrChange>
          </w:rPr>
          <w:delText>https://pdfa.org/declarations/</w:delText>
        </w:r>
        <w:r w:rsidR="0084478A" w:rsidRPr="00C75083" w:rsidDel="006C52FB">
          <w:rPr>
            <w:szCs w:val="24"/>
            <w:rPrChange w:id="44" w:author="Matthew Hardy" w:date="2024-09-27T10:56:00Z" w16du:dateUtc="2024-09-27T17:56:00Z">
              <w:rPr>
                <w:color w:val="0000FF"/>
                <w:szCs w:val="24"/>
                <w:u w:val="single"/>
              </w:rPr>
            </w:rPrChange>
          </w:rPr>
          <w:fldChar w:fldCharType="end"/>
        </w:r>
      </w:del>
      <w:ins w:id="45" w:author="Matthew Hardy" w:date="2024-09-27T10:55:00Z" w16du:dateUtc="2024-09-27T17:55:00Z">
        <w:del w:id="46" w:author="Matthew Hardy" w:date="2024-08-08T09:49:00Z" w16du:dateUtc="2024-08-08T16:49:00Z">
          <w:r w:rsidR="00CB107E" w:rsidRPr="00C75083" w:rsidDel="006C52FB">
            <w:rPr>
              <w:szCs w:val="24"/>
              <w:rPrChange w:id="47" w:author="Matthew Hardy" w:date="2024-09-27T10:56:00Z" w16du:dateUtc="2024-09-27T17:56:00Z">
                <w:rPr>
                  <w:color w:val="0000FF"/>
                  <w:szCs w:val="24"/>
                  <w:u w:val="single"/>
                </w:rPr>
              </w:rPrChange>
            </w:rPr>
            <w:delText>https://pdfa.org/declarations/</w:delText>
          </w:r>
        </w:del>
      </w:ins>
      <w:ins w:id="48" w:author="Matthew Hardy" w:date="2024-08-08T09:49:00Z" w16du:dateUtc="2024-08-08T16:49:00Z">
        <w:r w:rsidR="006C52FB" w:rsidRPr="00C75083">
          <w:rPr>
            <w:szCs w:val="24"/>
            <w:rPrChange w:id="49" w:author="Matthew Hardy" w:date="2024-09-27T10:56:00Z" w16du:dateUtc="2024-09-27T17:56:00Z">
              <w:rPr>
                <w:color w:val="0000FF"/>
                <w:szCs w:val="24"/>
                <w:u w:val="single"/>
              </w:rPr>
            </w:rPrChange>
          </w:rPr>
          <w:t>http://pdfa.org/declarations/</w:t>
        </w:r>
      </w:ins>
      <w:r w:rsidRPr="00C75083">
        <w:rPr>
          <w:szCs w:val="24"/>
        </w:rPr>
        <w:t>"&gt;</w:t>
      </w:r>
    </w:p>
    <w:p w14:paraId="6C56C05A"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proofErr w:type="gramStart"/>
      <w:r w:rsidRPr="00C75083">
        <w:rPr>
          <w:szCs w:val="24"/>
        </w:rPr>
        <w:t>pdfd:declarations</w:t>
      </w:r>
      <w:proofErr w:type="spellEnd"/>
      <w:proofErr w:type="gramEnd"/>
      <w:r w:rsidRPr="00C75083">
        <w:rPr>
          <w:szCs w:val="24"/>
        </w:rPr>
        <w:t>&gt;</w:t>
      </w:r>
    </w:p>
    <w:p w14:paraId="571E2C6A"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proofErr w:type="gramStart"/>
      <w:r w:rsidRPr="00C75083">
        <w:rPr>
          <w:szCs w:val="24"/>
        </w:rPr>
        <w:t>rdf:Bag</w:t>
      </w:r>
      <w:proofErr w:type="spellEnd"/>
      <w:proofErr w:type="gramEnd"/>
      <w:r w:rsidRPr="00C75083">
        <w:rPr>
          <w:szCs w:val="24"/>
        </w:rPr>
        <w:t>&gt;</w:t>
      </w:r>
    </w:p>
    <w:p w14:paraId="3B9AB1C1" w14:textId="1AA262E4"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w:t>
      </w:r>
      <w:proofErr w:type="gramStart"/>
      <w:r w:rsidRPr="00C75083">
        <w:rPr>
          <w:szCs w:val="24"/>
        </w:rPr>
        <w:t>&lt;!--</w:t>
      </w:r>
      <w:proofErr w:type="gramEnd"/>
      <w:r w:rsidRPr="00C75083">
        <w:rPr>
          <w:szCs w:val="24"/>
        </w:rPr>
        <w:t xml:space="preserve"> Declaration for conformity with standard “ISO 32005” --</w:t>
      </w:r>
      <w:del w:id="50" w:author="Matthew Hardy" w:date="2024-08-08T09:49:00Z" w16du:dateUtc="2024-08-08T16:49:00Z">
        <w:r w:rsidRPr="00C75083" w:rsidDel="006C52FB">
          <w:rPr>
            <w:szCs w:val="24"/>
          </w:rPr>
          <w:delText> </w:delText>
        </w:r>
      </w:del>
      <w:r w:rsidRPr="00C75083">
        <w:rPr>
          <w:szCs w:val="24"/>
        </w:rPr>
        <w:t>&gt; </w:t>
      </w:r>
    </w:p>
    <w:p w14:paraId="38A20B63"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r w:rsidRPr="00C75083">
        <w:rPr>
          <w:szCs w:val="24"/>
        </w:rPr>
        <w:t>rdf:li</w:t>
      </w:r>
      <w:proofErr w:type="spellEnd"/>
      <w:r w:rsidRPr="00C75083">
        <w:rPr>
          <w:szCs w:val="24"/>
        </w:rPr>
        <w:t xml:space="preserve"> </w:t>
      </w:r>
      <w:proofErr w:type="spellStart"/>
      <w:proofErr w:type="gramStart"/>
      <w:r w:rsidRPr="00C75083">
        <w:rPr>
          <w:szCs w:val="24"/>
        </w:rPr>
        <w:t>rdf:parseType</w:t>
      </w:r>
      <w:proofErr w:type="spellEnd"/>
      <w:proofErr w:type="gramEnd"/>
      <w:r w:rsidRPr="00C75083">
        <w:rPr>
          <w:szCs w:val="24"/>
        </w:rPr>
        <w:t>="</w:t>
      </w:r>
      <w:commentRangeStart w:id="51"/>
      <w:r w:rsidRPr="00C75083">
        <w:rPr>
          <w:szCs w:val="24"/>
        </w:rPr>
        <w:t>Resource</w:t>
      </w:r>
      <w:commentRangeEnd w:id="51"/>
      <w:r w:rsidR="009520F0" w:rsidRPr="00C75083">
        <w:rPr>
          <w:rStyle w:val="CommentReference"/>
          <w:rFonts w:ascii="Cambria" w:eastAsia="MS Mincho" w:hAnsi="Cambria"/>
          <w:lang w:eastAsia="ja-JP"/>
        </w:rPr>
        <w:commentReference w:id="51"/>
      </w:r>
      <w:r w:rsidRPr="00C75083">
        <w:rPr>
          <w:szCs w:val="24"/>
        </w:rPr>
        <w:t>"&gt;</w:t>
      </w:r>
    </w:p>
    <w:p w14:paraId="3B9B9960" w14:textId="31BBDE0C"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&lt;pdfd:conformsTo&gt;</w:t>
      </w:r>
      <w:del w:id="52" w:author="Matthew Hardy" w:date="2024-08-08T09:49:00Z" w16du:dateUtc="2024-08-08T16:49:00Z">
        <w:r w:rsidR="0084478A" w:rsidRPr="00C75083" w:rsidDel="006C52FB">
          <w:fldChar w:fldCharType="begin"/>
        </w:r>
        <w:r w:rsidR="0084478A" w:rsidRPr="00C75083" w:rsidDel="006C52FB">
          <w:delInstrText>HYPERLINK "https://pdfa.org/declarations" \l "iso32005&lt;/pdfd:conformsTo"</w:delInstrText>
        </w:r>
        <w:r w:rsidR="0084478A" w:rsidRPr="00C75083" w:rsidDel="006C52FB">
          <w:fldChar w:fldCharType="separate"/>
        </w:r>
        <w:r w:rsidRPr="00C75083" w:rsidDel="006C52FB">
          <w:rPr>
            <w:szCs w:val="24"/>
            <w:rPrChange w:id="53" w:author="Matthew Hardy" w:date="2024-09-27T10:56:00Z" w16du:dateUtc="2024-09-27T17:56:00Z">
              <w:rPr>
                <w:color w:val="0000FF"/>
                <w:szCs w:val="24"/>
                <w:u w:val="single"/>
              </w:rPr>
            </w:rPrChange>
          </w:rPr>
          <w:delText>https://pdfa.org/declarations#iso32005&lt;/pdfd:conformsTo</w:delText>
        </w:r>
        <w:r w:rsidR="0084478A" w:rsidRPr="00C75083" w:rsidDel="006C52FB">
          <w:rPr>
            <w:szCs w:val="24"/>
            <w:rPrChange w:id="54" w:author="Matthew Hardy" w:date="2024-09-27T10:56:00Z" w16du:dateUtc="2024-09-27T17:56:00Z">
              <w:rPr>
                <w:color w:val="0000FF"/>
                <w:szCs w:val="24"/>
                <w:u w:val="single"/>
              </w:rPr>
            </w:rPrChange>
          </w:rPr>
          <w:fldChar w:fldCharType="end"/>
        </w:r>
      </w:del>
      <w:ins w:id="55" w:author="Matthew Hardy" w:date="2024-09-27T10:55:00Z" w16du:dateUtc="2024-09-27T17:55:00Z">
        <w:del w:id="56" w:author="Matthew Hardy" w:date="2024-08-08T09:49:00Z" w16du:dateUtc="2024-08-08T16:49:00Z">
          <w:r w:rsidR="00CB107E" w:rsidRPr="00C75083" w:rsidDel="006C52FB">
            <w:rPr>
              <w:szCs w:val="24"/>
              <w:rPrChange w:id="57" w:author="Matthew Hardy" w:date="2024-09-27T10:56:00Z" w16du:dateUtc="2024-09-27T17:56:00Z">
                <w:rPr>
                  <w:color w:val="0000FF"/>
                  <w:szCs w:val="24"/>
                  <w:u w:val="single"/>
                </w:rPr>
              </w:rPrChange>
            </w:rPr>
            <w:delText>https://pdfa.org/declarations#iso32005&lt;/pdfd:conformsTo</w:delText>
          </w:r>
        </w:del>
      </w:ins>
      <w:ins w:id="58" w:author="Matthew Hardy" w:date="2024-08-08T09:49:00Z" w16du:dateUtc="2024-08-08T16:49:00Z">
        <w:r w:rsidR="006C52FB" w:rsidRPr="00C75083">
          <w:rPr>
            <w:szCs w:val="24"/>
            <w:rPrChange w:id="59" w:author="Matthew Hardy" w:date="2024-09-27T10:56:00Z" w16du:dateUtc="2024-09-27T17:56:00Z">
              <w:rPr>
                <w:color w:val="0000FF"/>
                <w:szCs w:val="24"/>
                <w:u w:val="single"/>
              </w:rPr>
            </w:rPrChange>
          </w:rPr>
          <w:t>http://pdfa.org/declarations#iso32005&lt;/pdfd:conformsTo</w:t>
        </w:r>
      </w:ins>
      <w:r w:rsidRPr="00C75083">
        <w:rPr>
          <w:szCs w:val="24"/>
        </w:rPr>
        <w:t>&gt;</w:t>
      </w:r>
    </w:p>
    <w:p w14:paraId="5B57CB7E"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r w:rsidRPr="00C75083">
        <w:rPr>
          <w:szCs w:val="24"/>
        </w:rPr>
        <w:t>rdf:li</w:t>
      </w:r>
      <w:proofErr w:type="spellEnd"/>
      <w:r w:rsidRPr="00C75083">
        <w:rPr>
          <w:szCs w:val="24"/>
        </w:rPr>
        <w:t>&gt;</w:t>
      </w:r>
    </w:p>
    <w:p w14:paraId="522695E3"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proofErr w:type="gramStart"/>
      <w:r w:rsidRPr="00C75083">
        <w:rPr>
          <w:szCs w:val="24"/>
        </w:rPr>
        <w:t>rdf:Bag</w:t>
      </w:r>
      <w:proofErr w:type="spellEnd"/>
      <w:proofErr w:type="gramEnd"/>
      <w:r w:rsidRPr="00C75083">
        <w:rPr>
          <w:szCs w:val="24"/>
        </w:rPr>
        <w:t>&gt;</w:t>
      </w:r>
    </w:p>
    <w:p w14:paraId="2D50FBA2"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proofErr w:type="gramStart"/>
      <w:r w:rsidRPr="00C75083">
        <w:rPr>
          <w:szCs w:val="24"/>
        </w:rPr>
        <w:t>pdfd:declarations</w:t>
      </w:r>
      <w:proofErr w:type="spellEnd"/>
      <w:proofErr w:type="gramEnd"/>
      <w:r w:rsidRPr="00C75083">
        <w:rPr>
          <w:szCs w:val="24"/>
        </w:rPr>
        <w:t>&gt;</w:t>
      </w:r>
    </w:p>
    <w:p w14:paraId="16D24B59"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 xml:space="preserve">  &lt;/</w:t>
      </w:r>
      <w:proofErr w:type="spellStart"/>
      <w:proofErr w:type="gramStart"/>
      <w:r w:rsidRPr="00C75083">
        <w:rPr>
          <w:szCs w:val="24"/>
        </w:rPr>
        <w:t>rdf:Description</w:t>
      </w:r>
      <w:proofErr w:type="spellEnd"/>
      <w:proofErr w:type="gramEnd"/>
      <w:r w:rsidRPr="00C75083">
        <w:rPr>
          <w:szCs w:val="24"/>
        </w:rPr>
        <w:t>&gt;</w:t>
      </w:r>
    </w:p>
    <w:p w14:paraId="1CA1527A" w14:textId="77777777" w:rsidR="005254B6" w:rsidRPr="00C75083" w:rsidRDefault="005254B6" w:rsidP="002A4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both"/>
        <w:rPr>
          <w:szCs w:val="24"/>
        </w:rPr>
      </w:pPr>
      <w:r w:rsidRPr="00C75083">
        <w:rPr>
          <w:szCs w:val="24"/>
        </w:rPr>
        <w:t>&lt;/</w:t>
      </w:r>
      <w:proofErr w:type="spellStart"/>
      <w:r w:rsidRPr="00C75083">
        <w:rPr>
          <w:szCs w:val="24"/>
        </w:rPr>
        <w:t>rdf:RDF</w:t>
      </w:r>
      <w:proofErr w:type="spellEnd"/>
      <w:r w:rsidRPr="00C75083">
        <w:rPr>
          <w:szCs w:val="24"/>
        </w:rPr>
        <w:t>&gt;</w:t>
      </w:r>
    </w:p>
    <w:p w14:paraId="73E5CE2F" w14:textId="77777777" w:rsidR="005254B6" w:rsidRPr="002A4FD4" w:rsidRDefault="005254B6" w:rsidP="002A4FD4">
      <w:pPr>
        <w:pStyle w:val="Heading1"/>
        <w:autoSpaceDE w:val="0"/>
        <w:autoSpaceDN w:val="0"/>
        <w:adjustRightInd w:val="0"/>
        <w:rPr>
          <w:rFonts w:eastAsia="Times New Roman"/>
          <w:szCs w:val="24"/>
        </w:rPr>
      </w:pPr>
      <w:bookmarkStart w:id="60" w:name="_Toc140043904"/>
      <w:r w:rsidRPr="002A4FD4">
        <w:rPr>
          <w:rFonts w:eastAsia="Times New Roman"/>
          <w:szCs w:val="24"/>
        </w:rPr>
        <w:lastRenderedPageBreak/>
        <w:t>Using the PDF 1.7 namespace with the PDF 2.0 namespace</w:t>
      </w:r>
      <w:bookmarkEnd w:id="60"/>
    </w:p>
    <w:p w14:paraId="5223E64C"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61" w:name="_Toc140043905"/>
      <w:r w:rsidRPr="002A4FD4">
        <w:rPr>
          <w:rFonts w:eastAsia="Times New Roman"/>
          <w:szCs w:val="24"/>
        </w:rPr>
        <w:t>General</w:t>
      </w:r>
      <w:bookmarkEnd w:id="61"/>
    </w:p>
    <w:p w14:paraId="4646C9F3" w14:textId="77777777" w:rsidR="005254B6" w:rsidRPr="002A4FD4" w:rsidRDefault="005254B6" w:rsidP="002A4FD4">
      <w:pPr>
        <w:pStyle w:val="BodyText"/>
        <w:autoSpaceDE w:val="0"/>
        <w:autoSpaceDN w:val="0"/>
        <w:adjustRightInd w:val="0"/>
        <w:rPr>
          <w:szCs w:val="24"/>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permits the use of both the PDF 1.7 namespace and the PDF 2.0 namespace but does not indicate how they are to be used together in the same document. The following clauses clarify this usage.</w:t>
      </w:r>
    </w:p>
    <w:p w14:paraId="24BE4F0A" w14:textId="77777777" w:rsidR="005254B6" w:rsidRPr="002A4FD4" w:rsidRDefault="005254B6" w:rsidP="002A4FD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NOTE</w:t>
      </w:r>
      <w:r w:rsidRPr="002A4FD4">
        <w:rPr>
          <w:szCs w:val="24"/>
        </w:rPr>
        <w:tab/>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does not restrict the interaction of the two namespaces.</w:t>
      </w:r>
    </w:p>
    <w:p w14:paraId="33EAEB5B" w14:textId="77777777" w:rsidR="005254B6" w:rsidRPr="002A4FD4" w:rsidRDefault="005254B6" w:rsidP="002A4FD4">
      <w:pPr>
        <w:pStyle w:val="BodyText"/>
        <w:autoSpaceDE w:val="0"/>
        <w:autoSpaceDN w:val="0"/>
        <w:adjustRightInd w:val="0"/>
        <w:rPr>
          <w:szCs w:val="24"/>
        </w:rPr>
      </w:pPr>
      <w:r w:rsidRPr="002A4FD4">
        <w:rPr>
          <w:szCs w:val="24"/>
        </w:rPr>
        <w:t xml:space="preserve">PDF documents conforming to this document shall be versioned as PDF 2.0 using either the header or the value of the </w:t>
      </w:r>
      <w:r w:rsidRPr="002A4FD4">
        <w:rPr>
          <w:b/>
          <w:szCs w:val="24"/>
        </w:rPr>
        <w:t>Version</w:t>
      </w:r>
      <w:r w:rsidRPr="002A4FD4">
        <w:rPr>
          <w:szCs w:val="24"/>
        </w:rPr>
        <w:t xml:space="preserve"> entry in the document’s </w:t>
      </w:r>
      <w:proofErr w:type="spellStart"/>
      <w:r w:rsidRPr="002A4FD4">
        <w:rPr>
          <w:szCs w:val="24"/>
        </w:rPr>
        <w:t>catalog</w:t>
      </w:r>
      <w:proofErr w:type="spellEnd"/>
      <w:r w:rsidRPr="002A4FD4">
        <w:rPr>
          <w:szCs w:val="24"/>
        </w:rPr>
        <w:t xml:space="preserve"> dictionary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7.7.2</w:t>
      </w:r>
      <w:r w:rsidRPr="002A4FD4">
        <w:rPr>
          <w:szCs w:val="24"/>
        </w:rPr>
        <w:t>).</w:t>
      </w:r>
    </w:p>
    <w:p w14:paraId="5653C8CA"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62" w:name="_Toc140043906"/>
      <w:r w:rsidRPr="002A4FD4">
        <w:rPr>
          <w:rFonts w:eastAsia="Times New Roman"/>
          <w:szCs w:val="24"/>
        </w:rPr>
        <w:t>PDF 1.7 as a standalone namespace</w:t>
      </w:r>
      <w:bookmarkEnd w:id="62"/>
    </w:p>
    <w:p w14:paraId="674AD934" w14:textId="77777777" w:rsidR="005254B6" w:rsidRPr="002A4FD4" w:rsidRDefault="005254B6" w:rsidP="002A4FD4">
      <w:pPr>
        <w:pStyle w:val="BodyText"/>
        <w:autoSpaceDE w:val="0"/>
        <w:autoSpaceDN w:val="0"/>
        <w:adjustRightInd w:val="0"/>
        <w:rPr>
          <w:szCs w:val="24"/>
        </w:rPr>
      </w:pPr>
      <w:r w:rsidRPr="002A4FD4">
        <w:rPr>
          <w:szCs w:val="24"/>
        </w:rPr>
        <w:t xml:space="preserve">If all structure elements used </w:t>
      </w:r>
      <w:proofErr w:type="gramStart"/>
      <w:r w:rsidRPr="002A4FD4">
        <w:rPr>
          <w:szCs w:val="24"/>
        </w:rPr>
        <w:t>in a given</w:t>
      </w:r>
      <w:proofErr w:type="gramEnd"/>
      <w:r w:rsidRPr="002A4FD4">
        <w:rPr>
          <w:szCs w:val="24"/>
        </w:rPr>
        <w:t xml:space="preserve"> document are PDF 1.7 elements, either explicitly, through the default standard structure namespace or role mapped to an element in the default standard structure namespace, then the requirements of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xml:space="preserve"> shall be used for their inclusion. In such cases, the use of namespaces shall not be </w:t>
      </w:r>
      <w:proofErr w:type="gramStart"/>
      <w:r w:rsidRPr="002A4FD4">
        <w:rPr>
          <w:szCs w:val="24"/>
        </w:rPr>
        <w:t>required</w:t>
      </w:r>
      <w:proofErr w:type="gramEnd"/>
      <w:r w:rsidRPr="002A4FD4">
        <w:rPr>
          <w:szCs w:val="24"/>
        </w:rPr>
        <w:t xml:space="preserve"> and those structure elements are exempt from the provisions specified in </w:t>
      </w:r>
      <w:r w:rsidRPr="002A4FD4">
        <w:rPr>
          <w:rStyle w:val="citesec"/>
          <w:szCs w:val="24"/>
          <w:shd w:val="clear" w:color="auto" w:fill="auto"/>
        </w:rPr>
        <w:t>5.3</w:t>
      </w:r>
      <w:r w:rsidRPr="002A4FD4">
        <w:rPr>
          <w:szCs w:val="24"/>
        </w:rPr>
        <w:t xml:space="preserve">, </w:t>
      </w:r>
      <w:r w:rsidRPr="002A4FD4">
        <w:rPr>
          <w:rStyle w:val="citesec"/>
          <w:szCs w:val="24"/>
          <w:shd w:val="clear" w:color="auto" w:fill="auto"/>
        </w:rPr>
        <w:t>5.4</w:t>
      </w:r>
      <w:r w:rsidRPr="002A4FD4">
        <w:rPr>
          <w:szCs w:val="24"/>
        </w:rPr>
        <w:t xml:space="preserve"> and </w:t>
      </w:r>
      <w:r w:rsidRPr="002A4FD4">
        <w:rPr>
          <w:rStyle w:val="citesec"/>
          <w:szCs w:val="24"/>
          <w:shd w:val="clear" w:color="auto" w:fill="auto"/>
        </w:rPr>
        <w:t>5.5</w:t>
      </w:r>
      <w:r w:rsidRPr="002A4FD4">
        <w:rPr>
          <w:szCs w:val="24"/>
        </w:rPr>
        <w:t>.</w:t>
      </w:r>
    </w:p>
    <w:p w14:paraId="3D7B8857" w14:textId="77777777" w:rsidR="005254B6" w:rsidRPr="002A4FD4" w:rsidRDefault="005254B6" w:rsidP="002A4FD4">
      <w:pPr>
        <w:pStyle w:val="BodyText"/>
        <w:autoSpaceDE w:val="0"/>
        <w:autoSpaceDN w:val="0"/>
        <w:adjustRightInd w:val="0"/>
        <w:rPr>
          <w:szCs w:val="24"/>
        </w:rPr>
      </w:pPr>
      <w:r w:rsidRPr="002A4FD4">
        <w:rPr>
          <w:szCs w:val="24"/>
        </w:rPr>
        <w:t xml:space="preserve">If any document has structure elements that use a namespace other than the PDF 1.7 namespace or the default standard structure namespace, then that document shall conform to the requirements specified in </w:t>
      </w:r>
      <w:r w:rsidRPr="002A4FD4">
        <w:rPr>
          <w:rStyle w:val="citesec"/>
          <w:szCs w:val="24"/>
          <w:shd w:val="clear" w:color="auto" w:fill="auto"/>
        </w:rPr>
        <w:t>5.3</w:t>
      </w:r>
      <w:r w:rsidRPr="002A4FD4">
        <w:rPr>
          <w:szCs w:val="24"/>
        </w:rPr>
        <w:t xml:space="preserve">, </w:t>
      </w:r>
      <w:r w:rsidRPr="002A4FD4">
        <w:rPr>
          <w:rStyle w:val="citesec"/>
          <w:szCs w:val="24"/>
          <w:shd w:val="clear" w:color="auto" w:fill="auto"/>
        </w:rPr>
        <w:t>5.4</w:t>
      </w:r>
      <w:r w:rsidRPr="002A4FD4">
        <w:rPr>
          <w:szCs w:val="24"/>
        </w:rPr>
        <w:t xml:space="preserve"> and </w:t>
      </w:r>
      <w:r w:rsidRPr="002A4FD4">
        <w:rPr>
          <w:rStyle w:val="citesec"/>
          <w:szCs w:val="24"/>
          <w:shd w:val="clear" w:color="auto" w:fill="auto"/>
        </w:rPr>
        <w:t>5.5</w:t>
      </w:r>
      <w:r w:rsidRPr="002A4FD4">
        <w:rPr>
          <w:szCs w:val="24"/>
        </w:rPr>
        <w:t>.</w:t>
      </w:r>
    </w:p>
    <w:p w14:paraId="472A5363"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63" w:name="_Toc140043907"/>
      <w:r w:rsidRPr="002A4FD4">
        <w:rPr>
          <w:rFonts w:eastAsia="Times New Roman"/>
          <w:szCs w:val="24"/>
        </w:rPr>
        <w:t>Elements defined in both the PDF 1.7 and PDF 2.0 namespace</w:t>
      </w:r>
      <w:bookmarkEnd w:id="63"/>
    </w:p>
    <w:p w14:paraId="3DCDD861" w14:textId="77777777" w:rsidR="005254B6" w:rsidRPr="002A4FD4" w:rsidRDefault="005254B6" w:rsidP="002A4FD4">
      <w:pPr>
        <w:pStyle w:val="BodyText"/>
        <w:autoSpaceDE w:val="0"/>
        <w:autoSpaceDN w:val="0"/>
        <w:adjustRightInd w:val="0"/>
        <w:rPr>
          <w:szCs w:val="24"/>
        </w:rPr>
      </w:pPr>
      <w:r w:rsidRPr="002A4FD4">
        <w:rPr>
          <w:szCs w:val="24"/>
        </w:rPr>
        <w:t xml:space="preserve">A subset of the PDF 1.7 elements and the PDF 2.0 elements are common between the two namespaces. All structure elements whose type is common to both the PDF 1.7 namespace and the PDF 2.0 namespace shall use the PDF 2.0 namespace and follow the inclusion rules defined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Annex L</w:t>
      </w:r>
      <w:r w:rsidRPr="002A4FD4">
        <w:rPr>
          <w:szCs w:val="24"/>
        </w:rPr>
        <w:t xml:space="preserve">, and in </w:t>
      </w:r>
      <w:r w:rsidRPr="002A4FD4">
        <w:rPr>
          <w:rStyle w:val="citesec"/>
          <w:szCs w:val="24"/>
          <w:shd w:val="clear" w:color="auto" w:fill="auto"/>
        </w:rPr>
        <w:t>Clause 5</w:t>
      </w:r>
      <w:r w:rsidRPr="002A4FD4">
        <w:rPr>
          <w:szCs w:val="24"/>
        </w:rPr>
        <w:t xml:space="preserve"> of this document (except as exempted by </w:t>
      </w:r>
      <w:r w:rsidRPr="002A4FD4">
        <w:rPr>
          <w:rStyle w:val="citesec"/>
          <w:szCs w:val="24"/>
          <w:shd w:val="clear" w:color="auto" w:fill="auto"/>
        </w:rPr>
        <w:t>5.2</w:t>
      </w:r>
      <w:r w:rsidRPr="002A4FD4">
        <w:rPr>
          <w:szCs w:val="24"/>
        </w:rPr>
        <w:t>).</w:t>
      </w:r>
    </w:p>
    <w:p w14:paraId="1CF2CBCB"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64" w:name="_Toc140043908"/>
      <w:r w:rsidRPr="002A4FD4">
        <w:rPr>
          <w:rFonts w:eastAsia="Times New Roman"/>
          <w:szCs w:val="24"/>
        </w:rPr>
        <w:t>Elements defined solely in the PDF 2.0 namespace</w:t>
      </w:r>
      <w:bookmarkEnd w:id="64"/>
    </w:p>
    <w:p w14:paraId="2980FA52" w14:textId="77777777" w:rsidR="005254B6" w:rsidRPr="002A4FD4" w:rsidRDefault="005254B6" w:rsidP="002A4FD4">
      <w:pPr>
        <w:pStyle w:val="BodyText"/>
        <w:autoSpaceDE w:val="0"/>
        <w:autoSpaceDN w:val="0"/>
        <w:adjustRightInd w:val="0"/>
        <w:rPr>
          <w:szCs w:val="24"/>
        </w:rPr>
      </w:pPr>
      <w:r w:rsidRPr="002A4FD4">
        <w:rPr>
          <w:szCs w:val="24"/>
        </w:rPr>
        <w:t xml:space="preserve">PDF 2.0 elements shall explicitly declare their namespace using the PDF 2.0 namespace and may contain unique PDF 1.7 elements and PDF 2.0 elements, as defined in </w:t>
      </w:r>
      <w:r w:rsidRPr="002A4FD4">
        <w:rPr>
          <w:rStyle w:val="citesec"/>
          <w:szCs w:val="24"/>
          <w:shd w:val="clear" w:color="auto" w:fill="auto"/>
        </w:rPr>
        <w:t>Clause 5</w:t>
      </w:r>
      <w:r w:rsidRPr="002A4FD4">
        <w:rPr>
          <w:szCs w:val="24"/>
        </w:rPr>
        <w:t>.</w:t>
      </w:r>
    </w:p>
    <w:p w14:paraId="540FF1E1" w14:textId="77777777" w:rsidR="005254B6" w:rsidRPr="002A4FD4" w:rsidRDefault="005254B6" w:rsidP="002A4FD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NOTE</w:t>
      </w:r>
      <w:r w:rsidRPr="002A4FD4">
        <w:rPr>
          <w:szCs w:val="24"/>
        </w:rPr>
        <w:tab/>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Annex M</w:t>
      </w:r>
      <w:r w:rsidRPr="002A4FD4">
        <w:rPr>
          <w:szCs w:val="24"/>
        </w:rPr>
        <w:t xml:space="preserve"> identifies the new elements that are solely defined for the PDF 2.0 namespace.</w:t>
      </w:r>
    </w:p>
    <w:p w14:paraId="02BF39A1"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65" w:name="_Toc140043909"/>
      <w:r w:rsidRPr="002A4FD4">
        <w:rPr>
          <w:rFonts w:eastAsia="Times New Roman"/>
          <w:szCs w:val="24"/>
        </w:rPr>
        <w:t>Elements defined solely in the PDF 1.7 namespace</w:t>
      </w:r>
      <w:bookmarkEnd w:id="65"/>
    </w:p>
    <w:p w14:paraId="7D1296BF" w14:textId="77777777" w:rsidR="005254B6" w:rsidRPr="002A4FD4" w:rsidRDefault="005254B6" w:rsidP="002A4FD4">
      <w:pPr>
        <w:pStyle w:val="Heading3"/>
        <w:tabs>
          <w:tab w:val="left" w:pos="400"/>
          <w:tab w:val="left" w:pos="560"/>
          <w:tab w:val="left" w:pos="720"/>
        </w:tabs>
        <w:autoSpaceDE w:val="0"/>
        <w:autoSpaceDN w:val="0"/>
        <w:adjustRightInd w:val="0"/>
        <w:rPr>
          <w:rFonts w:eastAsia="Times New Roman"/>
          <w:szCs w:val="24"/>
        </w:rPr>
      </w:pPr>
      <w:bookmarkStart w:id="66" w:name="_Toc140043910"/>
      <w:r w:rsidRPr="002A4FD4">
        <w:rPr>
          <w:rFonts w:eastAsia="Times New Roman"/>
          <w:szCs w:val="24"/>
        </w:rPr>
        <w:t>General</w:t>
      </w:r>
      <w:bookmarkEnd w:id="66"/>
    </w:p>
    <w:p w14:paraId="4D2E259C" w14:textId="77777777" w:rsidR="005254B6" w:rsidRPr="002A4FD4" w:rsidRDefault="005254B6" w:rsidP="002A4FD4">
      <w:pPr>
        <w:pStyle w:val="BodyText"/>
        <w:autoSpaceDE w:val="0"/>
        <w:autoSpaceDN w:val="0"/>
        <w:adjustRightInd w:val="0"/>
        <w:rPr>
          <w:szCs w:val="24"/>
        </w:rPr>
      </w:pPr>
      <w:r w:rsidRPr="002A4FD4">
        <w:rPr>
          <w:szCs w:val="24"/>
        </w:rPr>
        <w:t xml:space="preserve">Unique PDF 1.7 elements may be included in a document. When such structure elements are included (except as exempted in </w:t>
      </w:r>
      <w:r w:rsidRPr="002A4FD4">
        <w:rPr>
          <w:rStyle w:val="citesec"/>
          <w:szCs w:val="24"/>
          <w:shd w:val="clear" w:color="auto" w:fill="auto"/>
        </w:rPr>
        <w:t>5.2</w:t>
      </w:r>
      <w:r w:rsidRPr="002A4FD4">
        <w:rPr>
          <w:szCs w:val="24"/>
        </w:rPr>
        <w:t xml:space="preserve">), those elements shall conform to the requirements defined in </w:t>
      </w:r>
      <w:r w:rsidRPr="002A4FD4">
        <w:rPr>
          <w:rStyle w:val="citesec"/>
          <w:szCs w:val="24"/>
          <w:shd w:val="clear" w:color="auto" w:fill="auto"/>
        </w:rPr>
        <w:t>Clause 5</w:t>
      </w:r>
      <w:r w:rsidRPr="002A4FD4">
        <w:rPr>
          <w:szCs w:val="24"/>
        </w:rPr>
        <w:t xml:space="preserve"> and may be children of PDF 2.0 elements and may include unique PDF 1.7 elements or PDF 2.0 elements.</w:t>
      </w:r>
    </w:p>
    <w:p w14:paraId="7E65A4C4" w14:textId="77777777" w:rsidR="005254B6" w:rsidRPr="002A4FD4" w:rsidRDefault="005254B6" w:rsidP="002A4FD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NOTE</w:t>
      </w:r>
      <w:r w:rsidRPr="002A4FD4">
        <w:rPr>
          <w:szCs w:val="24"/>
        </w:rPr>
        <w:tab/>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Annex M identifies the elements that are solely defined for the PDF 1.7 namespace.</w:t>
      </w:r>
    </w:p>
    <w:p w14:paraId="1C6EDDE7" w14:textId="77777777" w:rsidR="005254B6" w:rsidRPr="002A4FD4" w:rsidRDefault="005254B6" w:rsidP="002A4FD4">
      <w:pPr>
        <w:pStyle w:val="Heading3"/>
        <w:tabs>
          <w:tab w:val="left" w:pos="400"/>
          <w:tab w:val="left" w:pos="560"/>
          <w:tab w:val="left" w:pos="720"/>
        </w:tabs>
        <w:autoSpaceDE w:val="0"/>
        <w:autoSpaceDN w:val="0"/>
        <w:adjustRightInd w:val="0"/>
        <w:rPr>
          <w:rFonts w:eastAsia="Times New Roman"/>
          <w:szCs w:val="24"/>
        </w:rPr>
      </w:pPr>
      <w:bookmarkStart w:id="67" w:name="_Toc140043911"/>
      <w:r w:rsidRPr="002A4FD4">
        <w:rPr>
          <w:rFonts w:eastAsia="Times New Roman"/>
          <w:szCs w:val="24"/>
        </w:rPr>
        <w:t>Permitted PDF 1.7 element types</w:t>
      </w:r>
      <w:bookmarkEnd w:id="67"/>
    </w:p>
    <w:p w14:paraId="6443B391" w14:textId="77777777" w:rsidR="005254B6" w:rsidRPr="002A4FD4" w:rsidRDefault="005254B6" w:rsidP="002A4FD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2A4FD4">
        <w:rPr>
          <w:rFonts w:eastAsia="Times New Roman"/>
          <w:szCs w:val="24"/>
        </w:rPr>
        <w:t>General</w:t>
      </w:r>
    </w:p>
    <w:p w14:paraId="144CBAEA" w14:textId="77777777" w:rsidR="005254B6" w:rsidRPr="002A4FD4" w:rsidRDefault="005254B6" w:rsidP="002A4FD4">
      <w:pPr>
        <w:pStyle w:val="BodyText"/>
        <w:autoSpaceDE w:val="0"/>
        <w:autoSpaceDN w:val="0"/>
        <w:adjustRightInd w:val="0"/>
        <w:rPr>
          <w:szCs w:val="24"/>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does not directly define the element types outside of the PDF 2.0 namespace. Instead, it refers to the definition of those elements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xml:space="preserve">. To ensure consistency, unique PDF 1.7 elements (except as exempted by </w:t>
      </w:r>
      <w:r w:rsidRPr="002A4FD4">
        <w:rPr>
          <w:rStyle w:val="citesec"/>
          <w:szCs w:val="24"/>
          <w:shd w:val="clear" w:color="auto" w:fill="auto"/>
        </w:rPr>
        <w:t>5.2</w:t>
      </w:r>
      <w:r w:rsidRPr="002A4FD4">
        <w:rPr>
          <w:szCs w:val="24"/>
        </w:rPr>
        <w:t xml:space="preserve">) shall match the descriptions and follow the inclusion rules specified in </w:t>
      </w:r>
      <w:r w:rsidRPr="002A4FD4">
        <w:rPr>
          <w:rStyle w:val="citesec"/>
          <w:szCs w:val="24"/>
          <w:shd w:val="clear" w:color="auto" w:fill="auto"/>
        </w:rPr>
        <w:t>Clause 5</w:t>
      </w:r>
      <w:r w:rsidRPr="002A4FD4">
        <w:rPr>
          <w:szCs w:val="24"/>
        </w:rPr>
        <w:t>.</w:t>
      </w:r>
    </w:p>
    <w:p w14:paraId="5EAB5270" w14:textId="77777777" w:rsidR="005254B6" w:rsidRPr="002A4FD4" w:rsidRDefault="005254B6" w:rsidP="002A4FD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2A4FD4">
        <w:rPr>
          <w:rFonts w:eastAsia="Times New Roman"/>
          <w:szCs w:val="24"/>
        </w:rPr>
        <w:lastRenderedPageBreak/>
        <w:t>Grouping structure elements</w:t>
      </w:r>
    </w:p>
    <w:p w14:paraId="1BCFA6A1" w14:textId="07F0488A" w:rsidR="009F4BBC" w:rsidRPr="002A4FD4" w:rsidDel="00450488" w:rsidRDefault="005254B6">
      <w:pPr>
        <w:pStyle w:val="BodyText"/>
        <w:autoSpaceDE w:val="0"/>
        <w:autoSpaceDN w:val="0"/>
        <w:adjustRightInd w:val="0"/>
        <w:rPr>
          <w:del w:id="68" w:author="Matthew Hardy" w:date="2024-09-18T13:06:00Z" w16du:dateUtc="2024-09-18T20:06:00Z"/>
        </w:rPr>
      </w:pPr>
      <w:r w:rsidRPr="002A4FD4">
        <w:rPr>
          <w:szCs w:val="24"/>
        </w:rPr>
        <w:t xml:space="preserve">The unique PDF 1.7 elements that are a grouping element type are defined in </w:t>
      </w:r>
      <w:r w:rsidRPr="002A4FD4">
        <w:rPr>
          <w:rStyle w:val="citetbl"/>
          <w:szCs w:val="24"/>
          <w:shd w:val="clear" w:color="auto" w:fill="auto"/>
        </w:rPr>
        <w:t>Table 2</w:t>
      </w:r>
      <w:r w:rsidRPr="002A4FD4">
        <w:rPr>
          <w:szCs w:val="24"/>
        </w:rPr>
        <w:t xml:space="preserve"> and shall be the only PDF 1.7 namespace grouping elements permissible in a document (except as exempted by </w:t>
      </w:r>
      <w:r w:rsidRPr="002A4FD4">
        <w:rPr>
          <w:rStyle w:val="citesec"/>
          <w:szCs w:val="24"/>
          <w:shd w:val="clear" w:color="auto" w:fill="auto"/>
        </w:rPr>
        <w:t>5.2</w:t>
      </w:r>
      <w:r w:rsidRPr="002A4FD4">
        <w:rPr>
          <w:szCs w:val="24"/>
        </w:rPr>
        <w:t>).</w:t>
      </w:r>
    </w:p>
    <w:p w14:paraId="58DEAA23" w14:textId="23351306" w:rsidR="005254B6" w:rsidRPr="002A4FD4" w:rsidRDefault="005254B6">
      <w:pPr>
        <w:pStyle w:val="BodyText"/>
        <w:rPr>
          <w:rFonts w:eastAsia="Times New Roman"/>
          <w:szCs w:val="24"/>
        </w:rPr>
        <w:pPrChange w:id="69" w:author="Matthew Hardy" w:date="2024-09-18T13:07:00Z" w16du:dateUtc="2024-09-18T20:07:00Z">
          <w:pPr>
            <w:autoSpaceDE w:val="0"/>
            <w:autoSpaceDN w:val="0"/>
            <w:adjustRightInd w:val="0"/>
          </w:pPr>
        </w:pPrChange>
      </w:pPr>
      <w:del w:id="70" w:author="Matthew Hardy" w:date="2024-09-18T13:07:00Z" w16du:dateUtc="2024-09-18T20:07:00Z">
        <w:r w:rsidRPr="002A4FD4" w:rsidDel="00450488">
          <w:rPr>
            <w:rFonts w:ascii="Times New Roman" w:eastAsia="Times New Roman" w:hAnsi="Times New Roman"/>
            <w:sz w:val="24"/>
            <w:szCs w:val="24"/>
            <w:lang w:val="en-US"/>
          </w:rPr>
          <w:br w:type="page"/>
        </w:r>
      </w:del>
    </w:p>
    <w:p w14:paraId="7131E125" w14:textId="77777777" w:rsidR="005254B6" w:rsidRPr="002A4FD4" w:rsidRDefault="005254B6" w:rsidP="002A4FD4">
      <w:pPr>
        <w:pStyle w:val="Tabletitle"/>
        <w:autoSpaceDE w:val="0"/>
        <w:autoSpaceDN w:val="0"/>
        <w:adjustRightInd w:val="0"/>
        <w:outlineLvl w:val="0"/>
        <w:rPr>
          <w:szCs w:val="24"/>
        </w:rPr>
      </w:pPr>
      <w:r w:rsidRPr="002A4FD4">
        <w:rPr>
          <w:szCs w:val="24"/>
        </w:rPr>
        <w:t>Table 2 — Standard structure types for unique PDF 1.7 grouping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929"/>
      </w:tblGrid>
      <w:tr w:rsidR="005254B6" w:rsidRPr="002A4FD4" w14:paraId="258DBAE2" w14:textId="77777777" w:rsidTr="004A759C">
        <w:tc>
          <w:tcPr>
            <w:tcW w:w="1795" w:type="dxa"/>
            <w:tcBorders>
              <w:top w:val="single" w:sz="12" w:space="0" w:color="auto"/>
              <w:left w:val="single" w:sz="12" w:space="0" w:color="auto"/>
              <w:bottom w:val="single" w:sz="12" w:space="0" w:color="auto"/>
              <w:right w:val="single" w:sz="6" w:space="0" w:color="auto"/>
            </w:tcBorders>
          </w:tcPr>
          <w:p w14:paraId="427A62E5" w14:textId="71C9DBF4" w:rsidR="005254B6" w:rsidRPr="002A4FD4" w:rsidRDefault="005254B6" w:rsidP="002A4FD4">
            <w:pPr>
              <w:pStyle w:val="Tableheader"/>
              <w:tabs>
                <w:tab w:val="clear" w:pos="397"/>
                <w:tab w:val="left" w:pos="403"/>
              </w:tabs>
              <w:autoSpaceDE w:val="0"/>
              <w:autoSpaceDN w:val="0"/>
              <w:adjustRightInd w:val="0"/>
              <w:rPr>
                <w:b/>
              </w:rPr>
            </w:pPr>
            <w:r w:rsidRPr="002A4FD4">
              <w:rPr>
                <w:b/>
                <w:szCs w:val="24"/>
              </w:rPr>
              <w:t>Structure type</w:t>
            </w:r>
          </w:p>
        </w:tc>
        <w:tc>
          <w:tcPr>
            <w:tcW w:w="7947" w:type="dxa"/>
            <w:tcBorders>
              <w:top w:val="single" w:sz="12" w:space="0" w:color="auto"/>
              <w:left w:val="single" w:sz="6" w:space="0" w:color="auto"/>
              <w:bottom w:val="single" w:sz="12" w:space="0" w:color="auto"/>
              <w:right w:val="single" w:sz="12" w:space="0" w:color="auto"/>
            </w:tcBorders>
          </w:tcPr>
          <w:p w14:paraId="6C30C1F5" w14:textId="63B51B58" w:rsidR="005254B6" w:rsidRPr="002A4FD4" w:rsidRDefault="005254B6" w:rsidP="002A4FD4">
            <w:pPr>
              <w:pStyle w:val="Tableheader"/>
              <w:tabs>
                <w:tab w:val="clear" w:pos="397"/>
                <w:tab w:val="left" w:pos="403"/>
              </w:tabs>
              <w:autoSpaceDE w:val="0"/>
              <w:autoSpaceDN w:val="0"/>
              <w:adjustRightInd w:val="0"/>
              <w:rPr>
                <w:b/>
              </w:rPr>
            </w:pPr>
            <w:r w:rsidRPr="002A4FD4">
              <w:rPr>
                <w:b/>
                <w:szCs w:val="24"/>
              </w:rPr>
              <w:t>Description</w:t>
            </w:r>
          </w:p>
        </w:tc>
      </w:tr>
      <w:tr w:rsidR="005254B6" w:rsidRPr="002A4FD4" w14:paraId="56EF4DFD" w14:textId="77777777" w:rsidTr="004A759C">
        <w:tc>
          <w:tcPr>
            <w:tcW w:w="1795" w:type="dxa"/>
            <w:tcBorders>
              <w:top w:val="single" w:sz="12" w:space="0" w:color="auto"/>
              <w:left w:val="single" w:sz="12" w:space="0" w:color="auto"/>
              <w:bottom w:val="single" w:sz="6" w:space="0" w:color="auto"/>
              <w:right w:val="single" w:sz="6" w:space="0" w:color="auto"/>
            </w:tcBorders>
          </w:tcPr>
          <w:p w14:paraId="494732B6" w14:textId="1305661E" w:rsidR="005254B6" w:rsidRPr="002A4FD4" w:rsidRDefault="005254B6" w:rsidP="002A4FD4">
            <w:pPr>
              <w:pStyle w:val="Tablebody"/>
              <w:tabs>
                <w:tab w:val="clear" w:pos="397"/>
                <w:tab w:val="left" w:pos="403"/>
              </w:tabs>
              <w:autoSpaceDE w:val="0"/>
              <w:autoSpaceDN w:val="0"/>
              <w:adjustRightInd w:val="0"/>
            </w:pPr>
            <w:r w:rsidRPr="002A4FD4">
              <w:rPr>
                <w:szCs w:val="24"/>
              </w:rPr>
              <w:t>Art</w:t>
            </w:r>
          </w:p>
        </w:tc>
        <w:tc>
          <w:tcPr>
            <w:tcW w:w="7947" w:type="dxa"/>
            <w:tcBorders>
              <w:top w:val="single" w:sz="12" w:space="0" w:color="auto"/>
              <w:left w:val="single" w:sz="6" w:space="0" w:color="auto"/>
              <w:bottom w:val="single" w:sz="6" w:space="0" w:color="auto"/>
              <w:right w:val="single" w:sz="12" w:space="0" w:color="auto"/>
            </w:tcBorders>
          </w:tcPr>
          <w:p w14:paraId="4B715C50" w14:textId="091C3098" w:rsidR="005254B6" w:rsidRPr="002A4FD4" w:rsidRDefault="005254B6" w:rsidP="002A4FD4">
            <w:pPr>
              <w:pStyle w:val="Tablebody"/>
              <w:tabs>
                <w:tab w:val="clear" w:pos="397"/>
                <w:tab w:val="left" w:pos="403"/>
              </w:tabs>
              <w:autoSpaceDE w:val="0"/>
              <w:autoSpaceDN w:val="0"/>
              <w:adjustRightInd w:val="0"/>
            </w:pPr>
            <w:r w:rsidRPr="002A4FD4">
              <w:rPr>
                <w:szCs w:val="24"/>
              </w:rPr>
              <w:t>(Article) A relatively self-contained body of text constituting a single narrative or exposition.  Articles should be disjoint; that is, they should not contain other articles as constituent elements.</w:t>
            </w:r>
          </w:p>
        </w:tc>
      </w:tr>
      <w:tr w:rsidR="005254B6" w:rsidRPr="002A4FD4" w14:paraId="28C5EBFA" w14:textId="77777777" w:rsidTr="004A759C">
        <w:tc>
          <w:tcPr>
            <w:tcW w:w="1795" w:type="dxa"/>
            <w:tcBorders>
              <w:top w:val="single" w:sz="6" w:space="0" w:color="auto"/>
              <w:left w:val="single" w:sz="12" w:space="0" w:color="auto"/>
              <w:bottom w:val="single" w:sz="6" w:space="0" w:color="auto"/>
              <w:right w:val="single" w:sz="6" w:space="0" w:color="auto"/>
            </w:tcBorders>
          </w:tcPr>
          <w:p w14:paraId="358FD673" w14:textId="7BEAFB08" w:rsidR="005254B6" w:rsidRPr="002A4FD4" w:rsidRDefault="005254B6" w:rsidP="002A4FD4">
            <w:pPr>
              <w:pStyle w:val="Tablebody"/>
              <w:tabs>
                <w:tab w:val="clear" w:pos="397"/>
                <w:tab w:val="left" w:pos="403"/>
              </w:tabs>
              <w:autoSpaceDE w:val="0"/>
              <w:autoSpaceDN w:val="0"/>
              <w:adjustRightInd w:val="0"/>
            </w:pPr>
            <w:proofErr w:type="spellStart"/>
            <w:r w:rsidRPr="002A4FD4">
              <w:rPr>
                <w:szCs w:val="24"/>
              </w:rPr>
              <w:t>BlockQuote</w:t>
            </w:r>
            <w:proofErr w:type="spellEnd"/>
          </w:p>
        </w:tc>
        <w:tc>
          <w:tcPr>
            <w:tcW w:w="7947" w:type="dxa"/>
            <w:tcBorders>
              <w:top w:val="single" w:sz="6" w:space="0" w:color="auto"/>
              <w:left w:val="single" w:sz="6" w:space="0" w:color="auto"/>
              <w:bottom w:val="single" w:sz="6" w:space="0" w:color="auto"/>
              <w:right w:val="single" w:sz="12" w:space="0" w:color="auto"/>
            </w:tcBorders>
          </w:tcPr>
          <w:p w14:paraId="6D048FB1" w14:textId="77777777" w:rsidR="005254B6" w:rsidRPr="002A4FD4" w:rsidRDefault="005254B6" w:rsidP="002A4FD4">
            <w:pPr>
              <w:pStyle w:val="Tablebody"/>
              <w:autoSpaceDE w:val="0"/>
              <w:autoSpaceDN w:val="0"/>
              <w:adjustRightInd w:val="0"/>
              <w:rPr>
                <w:szCs w:val="24"/>
              </w:rPr>
            </w:pPr>
            <w:r w:rsidRPr="002A4FD4">
              <w:rPr>
                <w:szCs w:val="24"/>
              </w:rPr>
              <w:t>(Block quotation) A portion of content quoted from another source other than the surrounding content.</w:t>
            </w:r>
          </w:p>
          <w:p w14:paraId="630962B9" w14:textId="77777777" w:rsidR="005254B6" w:rsidRPr="002A4FD4" w:rsidRDefault="005254B6" w:rsidP="002A4FD4">
            <w:pPr>
              <w:pStyle w:val="Tablebody"/>
              <w:tabs>
                <w:tab w:val="left" w:pos="1440"/>
              </w:tabs>
              <w:autoSpaceDE w:val="0"/>
              <w:autoSpaceDN w:val="0"/>
              <w:adjustRightInd w:val="0"/>
              <w:rPr>
                <w:szCs w:val="24"/>
              </w:rPr>
            </w:pPr>
            <w:r w:rsidRPr="002A4FD4">
              <w:rPr>
                <w:szCs w:val="24"/>
              </w:rPr>
              <w:t xml:space="preserve">NOTE 1 The </w:t>
            </w:r>
            <w:proofErr w:type="spellStart"/>
            <w:r w:rsidRPr="002A4FD4">
              <w:rPr>
                <w:b/>
                <w:szCs w:val="24"/>
              </w:rPr>
              <w:t>BlockQuote</w:t>
            </w:r>
            <w:proofErr w:type="spellEnd"/>
            <w:r w:rsidRPr="002A4FD4">
              <w:rPr>
                <w:szCs w:val="24"/>
              </w:rPr>
              <w:t xml:space="preserve"> structure element groups larger units of quoted content, see Quote (4.5.2.3, “”) for inline quotation.</w:t>
            </w:r>
          </w:p>
          <w:p w14:paraId="7A1D42EC" w14:textId="77777777" w:rsidR="005254B6" w:rsidRPr="002A4FD4" w:rsidRDefault="005254B6" w:rsidP="002A4FD4">
            <w:pPr>
              <w:pStyle w:val="Tablebody"/>
              <w:tabs>
                <w:tab w:val="left" w:pos="1440"/>
              </w:tabs>
              <w:autoSpaceDE w:val="0"/>
              <w:autoSpaceDN w:val="0"/>
              <w:adjustRightInd w:val="0"/>
              <w:rPr>
                <w:szCs w:val="24"/>
              </w:rPr>
            </w:pPr>
            <w:r w:rsidRPr="002A4FD4">
              <w:rPr>
                <w:szCs w:val="24"/>
              </w:rPr>
              <w:t xml:space="preserve">NOTE 2 The </w:t>
            </w:r>
            <w:proofErr w:type="spellStart"/>
            <w:r w:rsidRPr="002A4FD4">
              <w:rPr>
                <w:b/>
                <w:szCs w:val="24"/>
              </w:rPr>
              <w:t>BlockQuote</w:t>
            </w:r>
            <w:proofErr w:type="spellEnd"/>
            <w:r w:rsidRPr="002A4FD4">
              <w:rPr>
                <w:szCs w:val="24"/>
              </w:rPr>
              <w:t xml:space="preserve"> structure element differs from the </w:t>
            </w:r>
            <w:proofErr w:type="spellStart"/>
            <w:r w:rsidRPr="002A4FD4">
              <w:rPr>
                <w:b/>
                <w:szCs w:val="24"/>
              </w:rPr>
              <w:t>DocumentFragment</w:t>
            </w:r>
            <w:proofErr w:type="spellEnd"/>
            <w:r w:rsidRPr="002A4FD4">
              <w:rPr>
                <w:szCs w:val="24"/>
              </w:rPr>
              <w:t xml:space="preserve"> structure element, in that </w:t>
            </w:r>
            <w:proofErr w:type="spellStart"/>
            <w:r w:rsidRPr="002A4FD4">
              <w:rPr>
                <w:b/>
                <w:szCs w:val="24"/>
              </w:rPr>
              <w:t>DocumentFragment</w:t>
            </w:r>
            <w:proofErr w:type="spellEnd"/>
            <w:r w:rsidRPr="002A4FD4">
              <w:rPr>
                <w:szCs w:val="24"/>
              </w:rPr>
              <w:t xml:space="preserve"> implies unchanged and contiguous portions of another document, whereas </w:t>
            </w:r>
            <w:proofErr w:type="spellStart"/>
            <w:r w:rsidRPr="002A4FD4">
              <w:rPr>
                <w:b/>
                <w:szCs w:val="24"/>
              </w:rPr>
              <w:t>BlockQuote</w:t>
            </w:r>
            <w:proofErr w:type="spellEnd"/>
            <w:r w:rsidRPr="002A4FD4">
              <w:rPr>
                <w:szCs w:val="24"/>
              </w:rPr>
              <w:t xml:space="preserve"> often include modification or contextualization.  </w:t>
            </w:r>
            <w:proofErr w:type="spellStart"/>
            <w:r w:rsidRPr="002A4FD4">
              <w:rPr>
                <w:b/>
                <w:szCs w:val="24"/>
              </w:rPr>
              <w:t>BlockQuote</w:t>
            </w:r>
            <w:proofErr w:type="spellEnd"/>
            <w:r w:rsidRPr="002A4FD4">
              <w:rPr>
                <w:szCs w:val="24"/>
              </w:rPr>
              <w:t xml:space="preserve"> is permitted to both contain or be a child of </w:t>
            </w:r>
            <w:proofErr w:type="spellStart"/>
            <w:r w:rsidRPr="002A4FD4">
              <w:rPr>
                <w:b/>
                <w:szCs w:val="24"/>
              </w:rPr>
              <w:t>DocumentFragment</w:t>
            </w:r>
            <w:proofErr w:type="spellEnd"/>
            <w:r w:rsidRPr="002A4FD4">
              <w:rPr>
                <w:szCs w:val="24"/>
              </w:rPr>
              <w:t xml:space="preserve"> (see </w:t>
            </w:r>
            <w:r w:rsidRPr="002A4FD4">
              <w:rPr>
                <w:rStyle w:val="citesec"/>
                <w:szCs w:val="24"/>
                <w:shd w:val="clear" w:color="auto" w:fill="auto"/>
              </w:rPr>
              <w:t>7.2</w:t>
            </w:r>
            <w:r w:rsidRPr="002A4FD4">
              <w:rPr>
                <w:szCs w:val="24"/>
              </w:rPr>
              <w:t>).</w:t>
            </w:r>
          </w:p>
          <w:p w14:paraId="0D8E57AB" w14:textId="4F9D5144" w:rsidR="005254B6" w:rsidRPr="002A4FD4" w:rsidRDefault="005254B6" w:rsidP="002A4FD4">
            <w:pPr>
              <w:pStyle w:val="Tablebody"/>
              <w:tabs>
                <w:tab w:val="left" w:pos="1440"/>
              </w:tabs>
              <w:autoSpaceDE w:val="0"/>
              <w:autoSpaceDN w:val="0"/>
              <w:adjustRightInd w:val="0"/>
              <w:rPr>
                <w:b/>
                <w:bCs/>
                <w:lang w:val="en-US"/>
              </w:rPr>
            </w:pPr>
            <w:r w:rsidRPr="002A4FD4">
              <w:rPr>
                <w:szCs w:val="24"/>
              </w:rPr>
              <w:t xml:space="preserve">NOTE 3 The source for a </w:t>
            </w:r>
            <w:proofErr w:type="spellStart"/>
            <w:r w:rsidRPr="002A4FD4">
              <w:rPr>
                <w:b/>
                <w:szCs w:val="24"/>
              </w:rPr>
              <w:t>BlockQuote</w:t>
            </w:r>
            <w:proofErr w:type="spellEnd"/>
            <w:r w:rsidRPr="002A4FD4">
              <w:rPr>
                <w:szCs w:val="24"/>
              </w:rPr>
              <w:t xml:space="preserve"> can include content from the same document.</w:t>
            </w:r>
          </w:p>
        </w:tc>
      </w:tr>
      <w:tr w:rsidR="005254B6" w:rsidRPr="002A4FD4" w14:paraId="512952A6" w14:textId="77777777" w:rsidTr="004A759C">
        <w:tc>
          <w:tcPr>
            <w:tcW w:w="1795" w:type="dxa"/>
            <w:tcBorders>
              <w:top w:val="single" w:sz="6" w:space="0" w:color="auto"/>
              <w:left w:val="single" w:sz="12" w:space="0" w:color="auto"/>
              <w:bottom w:val="single" w:sz="6" w:space="0" w:color="auto"/>
              <w:right w:val="single" w:sz="6" w:space="0" w:color="auto"/>
            </w:tcBorders>
          </w:tcPr>
          <w:p w14:paraId="4BFA99C8" w14:textId="1CD86A47" w:rsidR="005254B6" w:rsidRPr="002A4FD4" w:rsidRDefault="005254B6" w:rsidP="002A4FD4">
            <w:pPr>
              <w:pStyle w:val="Tablebody"/>
              <w:tabs>
                <w:tab w:val="clear" w:pos="397"/>
                <w:tab w:val="left" w:pos="403"/>
              </w:tabs>
              <w:autoSpaceDE w:val="0"/>
              <w:autoSpaceDN w:val="0"/>
              <w:adjustRightInd w:val="0"/>
            </w:pPr>
            <w:r w:rsidRPr="002A4FD4">
              <w:rPr>
                <w:szCs w:val="24"/>
              </w:rPr>
              <w:t>TOC</w:t>
            </w:r>
          </w:p>
        </w:tc>
        <w:tc>
          <w:tcPr>
            <w:tcW w:w="7947" w:type="dxa"/>
            <w:tcBorders>
              <w:top w:val="single" w:sz="6" w:space="0" w:color="auto"/>
              <w:left w:val="single" w:sz="6" w:space="0" w:color="auto"/>
              <w:bottom w:val="single" w:sz="6" w:space="0" w:color="auto"/>
              <w:right w:val="single" w:sz="12" w:space="0" w:color="auto"/>
            </w:tcBorders>
          </w:tcPr>
          <w:p w14:paraId="7527D324" w14:textId="77777777" w:rsidR="005254B6" w:rsidRPr="002A4FD4" w:rsidRDefault="005254B6" w:rsidP="002A4FD4">
            <w:pPr>
              <w:pStyle w:val="Tablebody"/>
              <w:autoSpaceDE w:val="0"/>
              <w:autoSpaceDN w:val="0"/>
              <w:adjustRightInd w:val="0"/>
              <w:rPr>
                <w:szCs w:val="24"/>
              </w:rPr>
            </w:pPr>
            <w:r w:rsidRPr="002A4FD4">
              <w:rPr>
                <w:szCs w:val="24"/>
              </w:rPr>
              <w:t xml:space="preserve">(Table of contents) A list made up of table of contents item entries (structure type </w:t>
            </w:r>
            <w:r w:rsidRPr="002A4FD4">
              <w:rPr>
                <w:b/>
                <w:szCs w:val="24"/>
              </w:rPr>
              <w:t>TOCI</w:t>
            </w:r>
            <w:r w:rsidRPr="002A4FD4">
              <w:rPr>
                <w:szCs w:val="24"/>
              </w:rPr>
              <w:t>) and/or other nested table of contents entries (</w:t>
            </w:r>
            <w:r w:rsidRPr="002A4FD4">
              <w:rPr>
                <w:b/>
                <w:szCs w:val="24"/>
              </w:rPr>
              <w:t>TOC</w:t>
            </w:r>
            <w:r w:rsidRPr="002A4FD4">
              <w:rPr>
                <w:szCs w:val="24"/>
              </w:rPr>
              <w:t>).</w:t>
            </w:r>
          </w:p>
          <w:p w14:paraId="13DBF581" w14:textId="77777777" w:rsidR="005254B6" w:rsidRPr="002A4FD4" w:rsidRDefault="005254B6" w:rsidP="002A4FD4">
            <w:pPr>
              <w:pStyle w:val="Tablebody"/>
              <w:autoSpaceDE w:val="0"/>
              <w:autoSpaceDN w:val="0"/>
              <w:adjustRightInd w:val="0"/>
              <w:rPr>
                <w:szCs w:val="24"/>
              </w:rPr>
            </w:pPr>
            <w:r w:rsidRPr="002A4FD4">
              <w:rPr>
                <w:szCs w:val="24"/>
              </w:rPr>
              <w:t xml:space="preserve">A </w:t>
            </w:r>
            <w:r w:rsidRPr="002A4FD4">
              <w:rPr>
                <w:b/>
                <w:szCs w:val="24"/>
              </w:rPr>
              <w:t>TOC</w:t>
            </w:r>
            <w:r w:rsidRPr="002A4FD4">
              <w:rPr>
                <w:szCs w:val="24"/>
              </w:rPr>
              <w:t xml:space="preserve"> entry that includes only </w:t>
            </w:r>
            <w:r w:rsidRPr="002A4FD4">
              <w:rPr>
                <w:b/>
                <w:szCs w:val="24"/>
              </w:rPr>
              <w:t>TOCI</w:t>
            </w:r>
            <w:r w:rsidRPr="002A4FD4">
              <w:rPr>
                <w:szCs w:val="24"/>
              </w:rPr>
              <w:t xml:space="preserve"> entries represents a flat hierarchy. A </w:t>
            </w:r>
            <w:r w:rsidRPr="002A4FD4">
              <w:rPr>
                <w:b/>
                <w:szCs w:val="24"/>
              </w:rPr>
              <w:t>TOC</w:t>
            </w:r>
            <w:r w:rsidRPr="002A4FD4">
              <w:rPr>
                <w:szCs w:val="24"/>
              </w:rPr>
              <w:t xml:space="preserve"> entry that includes other nested </w:t>
            </w:r>
            <w:r w:rsidRPr="002A4FD4">
              <w:rPr>
                <w:b/>
                <w:szCs w:val="24"/>
              </w:rPr>
              <w:t>TOC</w:t>
            </w:r>
            <w:r w:rsidRPr="002A4FD4">
              <w:rPr>
                <w:szCs w:val="24"/>
              </w:rPr>
              <w:t xml:space="preserve"> entries (and possibly </w:t>
            </w:r>
            <w:r w:rsidRPr="002A4FD4">
              <w:rPr>
                <w:b/>
                <w:szCs w:val="24"/>
              </w:rPr>
              <w:t>TOCI</w:t>
            </w:r>
            <w:r w:rsidRPr="002A4FD4">
              <w:rPr>
                <w:szCs w:val="24"/>
              </w:rPr>
              <w:t xml:space="preserve"> entries) represents a more complex hierarchy. Ideally, the hierarchy of a top-level </w:t>
            </w:r>
            <w:r w:rsidRPr="002A4FD4">
              <w:rPr>
                <w:b/>
                <w:szCs w:val="24"/>
              </w:rPr>
              <w:t>TOC</w:t>
            </w:r>
            <w:r w:rsidRPr="002A4FD4">
              <w:rPr>
                <w:szCs w:val="24"/>
              </w:rPr>
              <w:t xml:space="preserve"> entry reflects the structure of the main body of the document.</w:t>
            </w:r>
          </w:p>
          <w:p w14:paraId="78661F37" w14:textId="77777777" w:rsidR="005254B6" w:rsidRPr="002A4FD4" w:rsidRDefault="005254B6" w:rsidP="002A4FD4">
            <w:pPr>
              <w:pStyle w:val="Tablebody"/>
              <w:tabs>
                <w:tab w:val="left" w:pos="1440"/>
              </w:tabs>
              <w:autoSpaceDE w:val="0"/>
              <w:autoSpaceDN w:val="0"/>
              <w:adjustRightInd w:val="0"/>
              <w:rPr>
                <w:szCs w:val="24"/>
              </w:rPr>
            </w:pPr>
            <w:r w:rsidRPr="002A4FD4">
              <w:rPr>
                <w:szCs w:val="24"/>
              </w:rPr>
              <w:t>NOTE 4 Lists of figures and tables, as well as bibliographies, can be treated as tables of contents for purposes of the standard structure types.</w:t>
            </w:r>
          </w:p>
          <w:p w14:paraId="06AA5FC9" w14:textId="00C87A85" w:rsidR="005254B6" w:rsidRPr="002A4FD4" w:rsidRDefault="005254B6" w:rsidP="002A4FD4">
            <w:pPr>
              <w:pStyle w:val="Tablebody"/>
              <w:tabs>
                <w:tab w:val="clear" w:pos="397"/>
                <w:tab w:val="left" w:pos="403"/>
              </w:tabs>
              <w:autoSpaceDE w:val="0"/>
              <w:autoSpaceDN w:val="0"/>
              <w:adjustRightInd w:val="0"/>
            </w:pPr>
            <w:r w:rsidRPr="002A4FD4">
              <w:rPr>
                <w:szCs w:val="24"/>
              </w:rPr>
              <w:t xml:space="preserve">When parts of a </w:t>
            </w:r>
            <w:r w:rsidRPr="002A4FD4">
              <w:rPr>
                <w:b/>
                <w:szCs w:val="24"/>
              </w:rPr>
              <w:t>TOC</w:t>
            </w:r>
            <w:r w:rsidRPr="002A4FD4">
              <w:rPr>
                <w:szCs w:val="24"/>
              </w:rPr>
              <w:t xml:space="preserve"> have descriptive text, that text shall use </w:t>
            </w:r>
            <w:r w:rsidRPr="002A4FD4">
              <w:rPr>
                <w:b/>
                <w:szCs w:val="24"/>
              </w:rPr>
              <w:t>Caption</w:t>
            </w:r>
            <w:r w:rsidRPr="002A4FD4">
              <w:rPr>
                <w:szCs w:val="24"/>
              </w:rPr>
              <w:t xml:space="preserve"> to identify its purpose.  When multiple parts of the </w:t>
            </w:r>
            <w:r w:rsidRPr="002A4FD4">
              <w:rPr>
                <w:b/>
                <w:szCs w:val="24"/>
              </w:rPr>
              <w:t>TOC</w:t>
            </w:r>
            <w:r w:rsidRPr="002A4FD4">
              <w:rPr>
                <w:szCs w:val="24"/>
              </w:rPr>
              <w:t xml:space="preserve"> have descriptive text at the same level within that </w:t>
            </w:r>
            <w:r w:rsidRPr="002A4FD4">
              <w:rPr>
                <w:b/>
                <w:szCs w:val="24"/>
              </w:rPr>
              <w:t>TOC</w:t>
            </w:r>
            <w:r w:rsidRPr="002A4FD4">
              <w:rPr>
                <w:szCs w:val="24"/>
              </w:rPr>
              <w:t xml:space="preserve">, then </w:t>
            </w:r>
            <w:r w:rsidRPr="002A4FD4">
              <w:rPr>
                <w:b/>
                <w:szCs w:val="24"/>
              </w:rPr>
              <w:t>Part</w:t>
            </w:r>
            <w:r w:rsidRPr="002A4FD4">
              <w:rPr>
                <w:szCs w:val="24"/>
              </w:rPr>
              <w:t xml:space="preserve"> shall be used to subdivide that </w:t>
            </w:r>
            <w:r w:rsidRPr="002A4FD4">
              <w:rPr>
                <w:b/>
                <w:szCs w:val="24"/>
              </w:rPr>
              <w:t>TOC</w:t>
            </w:r>
            <w:r w:rsidRPr="002A4FD4">
              <w:rPr>
                <w:szCs w:val="24"/>
              </w:rPr>
              <w:t xml:space="preserve"> into the described (captioned) sub-parts, with each </w:t>
            </w:r>
            <w:r w:rsidRPr="002A4FD4">
              <w:rPr>
                <w:b/>
                <w:szCs w:val="24"/>
              </w:rPr>
              <w:t>Part</w:t>
            </w:r>
            <w:r w:rsidRPr="002A4FD4">
              <w:rPr>
                <w:szCs w:val="24"/>
              </w:rPr>
              <w:t xml:space="preserve"> having its own </w:t>
            </w:r>
            <w:r w:rsidRPr="002A4FD4">
              <w:rPr>
                <w:b/>
                <w:szCs w:val="24"/>
              </w:rPr>
              <w:t>Caption</w:t>
            </w:r>
            <w:r w:rsidRPr="002A4FD4">
              <w:rPr>
                <w:szCs w:val="24"/>
              </w:rPr>
              <w:t>.</w:t>
            </w:r>
          </w:p>
        </w:tc>
      </w:tr>
      <w:tr w:rsidR="005254B6" w:rsidRPr="002A4FD4" w14:paraId="25203761" w14:textId="77777777" w:rsidTr="004A759C">
        <w:tc>
          <w:tcPr>
            <w:tcW w:w="1795" w:type="dxa"/>
            <w:tcBorders>
              <w:top w:val="single" w:sz="6" w:space="0" w:color="auto"/>
              <w:left w:val="single" w:sz="12" w:space="0" w:color="auto"/>
              <w:bottom w:val="single" w:sz="6" w:space="0" w:color="auto"/>
              <w:right w:val="single" w:sz="6" w:space="0" w:color="auto"/>
            </w:tcBorders>
          </w:tcPr>
          <w:p w14:paraId="39547FB9" w14:textId="4FC6ABE5" w:rsidR="005254B6" w:rsidRPr="002A4FD4" w:rsidRDefault="005254B6" w:rsidP="002A4FD4">
            <w:pPr>
              <w:pStyle w:val="Tablebody"/>
              <w:tabs>
                <w:tab w:val="clear" w:pos="397"/>
                <w:tab w:val="left" w:pos="403"/>
              </w:tabs>
              <w:autoSpaceDE w:val="0"/>
              <w:autoSpaceDN w:val="0"/>
              <w:adjustRightInd w:val="0"/>
            </w:pPr>
            <w:r w:rsidRPr="002A4FD4">
              <w:rPr>
                <w:szCs w:val="24"/>
              </w:rPr>
              <w:t>TOCI</w:t>
            </w:r>
          </w:p>
        </w:tc>
        <w:tc>
          <w:tcPr>
            <w:tcW w:w="7947" w:type="dxa"/>
            <w:tcBorders>
              <w:top w:val="single" w:sz="6" w:space="0" w:color="auto"/>
              <w:left w:val="single" w:sz="6" w:space="0" w:color="auto"/>
              <w:bottom w:val="single" w:sz="6" w:space="0" w:color="auto"/>
              <w:right w:val="single" w:sz="12" w:space="0" w:color="auto"/>
            </w:tcBorders>
          </w:tcPr>
          <w:p w14:paraId="79B4B8BE" w14:textId="44908204" w:rsidR="005254B6" w:rsidRPr="002A4FD4" w:rsidRDefault="005254B6" w:rsidP="002A4FD4">
            <w:pPr>
              <w:pStyle w:val="Tablebody"/>
              <w:tabs>
                <w:tab w:val="clear" w:pos="397"/>
                <w:tab w:val="left" w:pos="403"/>
              </w:tabs>
              <w:autoSpaceDE w:val="0"/>
              <w:autoSpaceDN w:val="0"/>
              <w:adjustRightInd w:val="0"/>
            </w:pPr>
            <w:r w:rsidRPr="002A4FD4">
              <w:rPr>
                <w:szCs w:val="24"/>
              </w:rPr>
              <w:t>(Table of contents item) An individual entry within a table of contents (</w:t>
            </w:r>
            <w:r w:rsidRPr="002A4FD4">
              <w:rPr>
                <w:b/>
                <w:szCs w:val="24"/>
              </w:rPr>
              <w:t>TOC</w:t>
            </w:r>
            <w:r w:rsidRPr="002A4FD4">
              <w:rPr>
                <w:szCs w:val="24"/>
              </w:rPr>
              <w:t>).</w:t>
            </w:r>
          </w:p>
        </w:tc>
      </w:tr>
      <w:tr w:rsidR="005254B6" w:rsidRPr="002A4FD4" w14:paraId="64C6DF8F" w14:textId="77777777" w:rsidTr="004A759C">
        <w:tc>
          <w:tcPr>
            <w:tcW w:w="1795" w:type="dxa"/>
            <w:tcBorders>
              <w:top w:val="single" w:sz="6" w:space="0" w:color="auto"/>
              <w:left w:val="single" w:sz="12" w:space="0" w:color="auto"/>
              <w:bottom w:val="single" w:sz="6" w:space="0" w:color="auto"/>
              <w:right w:val="single" w:sz="6" w:space="0" w:color="auto"/>
            </w:tcBorders>
          </w:tcPr>
          <w:p w14:paraId="5FF93C82" w14:textId="569BC764" w:rsidR="005254B6" w:rsidRPr="002A4FD4" w:rsidRDefault="005254B6" w:rsidP="002A4FD4">
            <w:pPr>
              <w:pStyle w:val="Tablebody"/>
              <w:tabs>
                <w:tab w:val="clear" w:pos="397"/>
                <w:tab w:val="left" w:pos="403"/>
              </w:tabs>
              <w:autoSpaceDE w:val="0"/>
              <w:autoSpaceDN w:val="0"/>
              <w:adjustRightInd w:val="0"/>
            </w:pPr>
            <w:r w:rsidRPr="002A4FD4">
              <w:rPr>
                <w:szCs w:val="24"/>
              </w:rPr>
              <w:t>Index</w:t>
            </w:r>
          </w:p>
        </w:tc>
        <w:tc>
          <w:tcPr>
            <w:tcW w:w="7947" w:type="dxa"/>
            <w:tcBorders>
              <w:top w:val="single" w:sz="6" w:space="0" w:color="auto"/>
              <w:left w:val="single" w:sz="6" w:space="0" w:color="auto"/>
              <w:bottom w:val="single" w:sz="6" w:space="0" w:color="auto"/>
              <w:right w:val="single" w:sz="12" w:space="0" w:color="auto"/>
            </w:tcBorders>
          </w:tcPr>
          <w:p w14:paraId="779330DF" w14:textId="2878A472" w:rsidR="005254B6" w:rsidRPr="002A4FD4" w:rsidRDefault="005254B6" w:rsidP="002A4FD4">
            <w:pPr>
              <w:pStyle w:val="Tablebody"/>
              <w:tabs>
                <w:tab w:val="clear" w:pos="397"/>
                <w:tab w:val="left" w:pos="403"/>
              </w:tabs>
              <w:autoSpaceDE w:val="0"/>
              <w:autoSpaceDN w:val="0"/>
              <w:adjustRightInd w:val="0"/>
            </w:pPr>
            <w:r w:rsidRPr="002A4FD4">
              <w:rPr>
                <w:szCs w:val="24"/>
              </w:rPr>
              <w:t xml:space="preserve">(Index) A sequence of entries containing identifying text accompanied by reference elements (structure type </w:t>
            </w:r>
            <w:r w:rsidRPr="002A4FD4">
              <w:rPr>
                <w:b/>
                <w:szCs w:val="24"/>
              </w:rPr>
              <w:t>Reference</w:t>
            </w:r>
            <w:r w:rsidRPr="002A4FD4">
              <w:rPr>
                <w:szCs w:val="24"/>
              </w:rPr>
              <w:t xml:space="preserve">; see </w:t>
            </w:r>
            <w:r w:rsidRPr="002A4FD4">
              <w:rPr>
                <w:rStyle w:val="citesec"/>
                <w:szCs w:val="24"/>
                <w:shd w:val="clear" w:color="auto" w:fill="auto"/>
              </w:rPr>
              <w:t>5.5.2.3</w:t>
            </w:r>
            <w:r w:rsidRPr="002A4FD4">
              <w:rPr>
                <w:szCs w:val="24"/>
              </w:rPr>
              <w:t>) that point out occurrences of the specified text in the main body of a document.</w:t>
            </w:r>
          </w:p>
        </w:tc>
      </w:tr>
      <w:tr w:rsidR="005254B6" w:rsidRPr="002A4FD4" w14:paraId="19381154" w14:textId="77777777" w:rsidTr="004A759C">
        <w:tc>
          <w:tcPr>
            <w:tcW w:w="1795" w:type="dxa"/>
            <w:tcBorders>
              <w:top w:val="single" w:sz="6" w:space="0" w:color="auto"/>
              <w:left w:val="single" w:sz="12" w:space="0" w:color="auto"/>
              <w:bottom w:val="single" w:sz="12" w:space="0" w:color="auto"/>
              <w:right w:val="single" w:sz="6" w:space="0" w:color="auto"/>
            </w:tcBorders>
          </w:tcPr>
          <w:p w14:paraId="3C7B573A" w14:textId="0C81BB8F" w:rsidR="005254B6" w:rsidRPr="002A4FD4" w:rsidRDefault="005254B6" w:rsidP="002A4FD4">
            <w:pPr>
              <w:pStyle w:val="Tablebody"/>
              <w:tabs>
                <w:tab w:val="clear" w:pos="397"/>
                <w:tab w:val="left" w:pos="403"/>
              </w:tabs>
              <w:autoSpaceDE w:val="0"/>
              <w:autoSpaceDN w:val="0"/>
              <w:adjustRightInd w:val="0"/>
            </w:pPr>
            <w:r w:rsidRPr="002A4FD4">
              <w:rPr>
                <w:szCs w:val="24"/>
              </w:rPr>
              <w:t>Private</w:t>
            </w:r>
          </w:p>
        </w:tc>
        <w:tc>
          <w:tcPr>
            <w:tcW w:w="7947" w:type="dxa"/>
            <w:tcBorders>
              <w:top w:val="single" w:sz="6" w:space="0" w:color="auto"/>
              <w:left w:val="single" w:sz="6" w:space="0" w:color="auto"/>
              <w:bottom w:val="single" w:sz="12" w:space="0" w:color="auto"/>
              <w:right w:val="single" w:sz="12" w:space="0" w:color="auto"/>
            </w:tcBorders>
          </w:tcPr>
          <w:p w14:paraId="62CE2396" w14:textId="16764EE5" w:rsidR="005254B6" w:rsidRPr="002A4FD4" w:rsidRDefault="005254B6" w:rsidP="002A4FD4">
            <w:pPr>
              <w:pStyle w:val="Tablebody"/>
              <w:tabs>
                <w:tab w:val="clear" w:pos="397"/>
                <w:tab w:val="left" w:pos="403"/>
              </w:tabs>
              <w:autoSpaceDE w:val="0"/>
              <w:autoSpaceDN w:val="0"/>
              <w:adjustRightInd w:val="0"/>
            </w:pPr>
            <w:r w:rsidRPr="002A4FD4">
              <w:rPr>
                <w:szCs w:val="24"/>
              </w:rPr>
              <w:t xml:space="preserve">(Private element) A grouping element containing private content belonging to the application producing it. The structural significance of this element type is unspecified and shall be determined entirely by the writer. Neither the </w:t>
            </w:r>
            <w:r w:rsidRPr="002A4FD4">
              <w:rPr>
                <w:b/>
                <w:szCs w:val="24"/>
              </w:rPr>
              <w:t>Private</w:t>
            </w:r>
            <w:r w:rsidRPr="002A4FD4">
              <w:rPr>
                <w:szCs w:val="24"/>
              </w:rPr>
              <w:t xml:space="preserve"> element nor any of its descendants (including content) have defined semantic significance and may be ignored by processors, both when consuming the content and when exporting to other document formats.</w:t>
            </w:r>
          </w:p>
        </w:tc>
      </w:tr>
      <w:tr w:rsidR="005254B6" w:rsidRPr="002A4FD4" w14:paraId="169F4ADE" w14:textId="77777777" w:rsidTr="004A759C">
        <w:tc>
          <w:tcPr>
            <w:tcW w:w="9742" w:type="dxa"/>
            <w:gridSpan w:val="2"/>
            <w:tcBorders>
              <w:top w:val="single" w:sz="12" w:space="0" w:color="auto"/>
              <w:left w:val="single" w:sz="12" w:space="0" w:color="auto"/>
              <w:bottom w:val="single" w:sz="12" w:space="0" w:color="auto"/>
              <w:right w:val="single" w:sz="12" w:space="0" w:color="auto"/>
            </w:tcBorders>
          </w:tcPr>
          <w:p w14:paraId="16FD8335" w14:textId="7ED55287" w:rsidR="005254B6" w:rsidRPr="002A4FD4" w:rsidRDefault="005254B6" w:rsidP="002A4FD4">
            <w:pPr>
              <w:pStyle w:val="Tablefooter"/>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2A4FD4">
              <w:rPr>
                <w:szCs w:val="24"/>
              </w:rPr>
              <w:t xml:space="preserve">NOTE The definitions in this table are taken from </w:t>
            </w:r>
            <w:r w:rsidRPr="002A4FD4">
              <w:rPr>
                <w:rStyle w:val="stdpublisher"/>
                <w:szCs w:val="24"/>
                <w:shd w:val="clear" w:color="auto" w:fill="auto"/>
              </w:rPr>
              <w:t>ISO</w:t>
            </w:r>
            <w:r w:rsidRPr="002A4FD4">
              <w:rPr>
                <w:szCs w:val="24"/>
              </w:rPr>
              <w:t xml:space="preserve"> </w:t>
            </w:r>
            <w:proofErr w:type="gramStart"/>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but</w:t>
            </w:r>
            <w:proofErr w:type="gramEnd"/>
            <w:r w:rsidRPr="002A4FD4">
              <w:rPr>
                <w:szCs w:val="24"/>
              </w:rPr>
              <w:t xml:space="preserve"> have been updated</w:t>
            </w:r>
            <w:ins w:id="71" w:author="Matthew Hardy" w:date="2024-08-08T10:18:00Z" w16du:dateUtc="2024-08-08T17:18:00Z">
              <w:r w:rsidR="0066493A">
                <w:rPr>
                  <w:szCs w:val="24"/>
                </w:rPr>
                <w:t xml:space="preserve"> for clarity</w:t>
              </w:r>
            </w:ins>
            <w:r w:rsidRPr="002A4FD4">
              <w:rPr>
                <w:szCs w:val="24"/>
              </w:rPr>
              <w:t>.</w:t>
            </w:r>
          </w:p>
        </w:tc>
      </w:tr>
    </w:tbl>
    <w:p w14:paraId="56E34039" w14:textId="77777777" w:rsidR="00F57699" w:rsidRDefault="00F57699">
      <w:pPr>
        <w:rPr>
          <w:ins w:id="72" w:author="Matthew Hardy" w:date="2024-09-18T13:07:00Z" w16du:dateUtc="2024-09-18T20:07:00Z"/>
        </w:rPr>
        <w:pPrChange w:id="73" w:author="Matthew Hardy" w:date="2024-09-18T13:07:00Z" w16du:dateUtc="2024-09-18T20:07:00Z">
          <w:pPr>
            <w:pStyle w:val="Heading4"/>
            <w:tabs>
              <w:tab w:val="left" w:pos="400"/>
              <w:tab w:val="left" w:pos="560"/>
              <w:tab w:val="left" w:pos="720"/>
              <w:tab w:val="left" w:pos="880"/>
              <w:tab w:val="left" w:pos="1080"/>
            </w:tabs>
            <w:autoSpaceDE w:val="0"/>
            <w:autoSpaceDN w:val="0"/>
            <w:adjustRightInd w:val="0"/>
          </w:pPr>
        </w:pPrChange>
      </w:pPr>
    </w:p>
    <w:p w14:paraId="4896246B" w14:textId="5220FEFE" w:rsidR="005254B6" w:rsidRPr="002A4FD4" w:rsidRDefault="005254B6" w:rsidP="002A4FD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2A4FD4">
        <w:rPr>
          <w:rFonts w:eastAsia="Times New Roman"/>
          <w:szCs w:val="24"/>
        </w:rPr>
        <w:lastRenderedPageBreak/>
        <w:t>Inline-level structure elements</w:t>
      </w:r>
    </w:p>
    <w:p w14:paraId="42FFFEBA" w14:textId="19596FF3" w:rsidR="005254B6" w:rsidRPr="002A4FD4" w:rsidDel="00F57699" w:rsidRDefault="005254B6" w:rsidP="002A4FD4">
      <w:pPr>
        <w:pStyle w:val="BodyText"/>
        <w:autoSpaceDE w:val="0"/>
        <w:autoSpaceDN w:val="0"/>
        <w:adjustRightInd w:val="0"/>
        <w:rPr>
          <w:del w:id="74" w:author="Matthew Hardy" w:date="2024-09-18T13:08:00Z" w16du:dateUtc="2024-09-18T20:08:00Z"/>
          <w:szCs w:val="24"/>
        </w:rPr>
      </w:pPr>
      <w:r w:rsidRPr="002A4FD4">
        <w:rPr>
          <w:szCs w:val="24"/>
        </w:rPr>
        <w:t xml:space="preserve">The unique PDF 1.7 elements that are an inline-level element type are defined in </w:t>
      </w:r>
      <w:r w:rsidRPr="002A4FD4">
        <w:rPr>
          <w:rStyle w:val="citetbl"/>
          <w:szCs w:val="24"/>
          <w:shd w:val="clear" w:color="auto" w:fill="auto"/>
        </w:rPr>
        <w:t>Table 3</w:t>
      </w:r>
      <w:r w:rsidRPr="002A4FD4">
        <w:rPr>
          <w:szCs w:val="24"/>
        </w:rPr>
        <w:t xml:space="preserve"> and shall be the only PDF 1.7 namespace inline-level structure elements permissible in a document (except as exempted by </w:t>
      </w:r>
      <w:r w:rsidRPr="002A4FD4">
        <w:rPr>
          <w:rStyle w:val="citesec"/>
          <w:szCs w:val="24"/>
          <w:shd w:val="clear" w:color="auto" w:fill="auto"/>
        </w:rPr>
        <w:t>Clause 5.2</w:t>
      </w:r>
      <w:r w:rsidRPr="002A4FD4">
        <w:rPr>
          <w:szCs w:val="24"/>
        </w:rPr>
        <w:t>).</w:t>
      </w:r>
    </w:p>
    <w:p w14:paraId="71DC07F3" w14:textId="77777777" w:rsidR="005254B6" w:rsidRPr="002A4FD4" w:rsidRDefault="005254B6">
      <w:pPr>
        <w:pStyle w:val="BodyText"/>
        <w:autoSpaceDE w:val="0"/>
        <w:autoSpaceDN w:val="0"/>
        <w:adjustRightInd w:val="0"/>
        <w:rPr>
          <w:rFonts w:eastAsia="Times New Roman"/>
          <w:szCs w:val="24"/>
        </w:rPr>
        <w:pPrChange w:id="75" w:author="Matthew Hardy" w:date="2024-09-18T13:08:00Z" w16du:dateUtc="2024-09-18T20:08:00Z">
          <w:pPr>
            <w:autoSpaceDE w:val="0"/>
            <w:autoSpaceDN w:val="0"/>
            <w:adjustRightInd w:val="0"/>
          </w:pPr>
        </w:pPrChange>
      </w:pPr>
      <w:del w:id="76" w:author="Matthew Hardy" w:date="2024-09-18T13:08:00Z" w16du:dateUtc="2024-09-18T20:08:00Z">
        <w:r w:rsidRPr="002A4FD4" w:rsidDel="00F57699">
          <w:rPr>
            <w:rFonts w:ascii="Times New Roman" w:eastAsia="Times New Roman" w:hAnsi="Times New Roman"/>
            <w:sz w:val="24"/>
            <w:szCs w:val="24"/>
            <w:lang w:val="en-US"/>
          </w:rPr>
          <w:br w:type="page"/>
        </w:r>
      </w:del>
    </w:p>
    <w:p w14:paraId="2129E213" w14:textId="77777777" w:rsidR="005254B6" w:rsidRPr="002A4FD4" w:rsidRDefault="005254B6" w:rsidP="002A4FD4">
      <w:pPr>
        <w:pStyle w:val="Tabletitle"/>
        <w:autoSpaceDE w:val="0"/>
        <w:autoSpaceDN w:val="0"/>
        <w:adjustRightInd w:val="0"/>
        <w:outlineLvl w:val="0"/>
        <w:rPr>
          <w:szCs w:val="24"/>
        </w:rPr>
      </w:pPr>
      <w:r w:rsidRPr="002A4FD4">
        <w:rPr>
          <w:szCs w:val="24"/>
        </w:rPr>
        <w:t>Table 3 — Standard structure types for unique PDF 1.7 inline-level structure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929"/>
      </w:tblGrid>
      <w:tr w:rsidR="005254B6" w:rsidRPr="002A4FD4" w14:paraId="5580508B" w14:textId="77777777" w:rsidTr="002A4BEC">
        <w:trPr>
          <w:tblHeader/>
        </w:trPr>
        <w:tc>
          <w:tcPr>
            <w:tcW w:w="1795" w:type="dxa"/>
            <w:tcBorders>
              <w:top w:val="single" w:sz="12" w:space="0" w:color="auto"/>
              <w:left w:val="single" w:sz="12" w:space="0" w:color="auto"/>
              <w:bottom w:val="single" w:sz="12" w:space="0" w:color="auto"/>
              <w:right w:val="single" w:sz="6" w:space="0" w:color="auto"/>
            </w:tcBorders>
          </w:tcPr>
          <w:p w14:paraId="5689F7C4" w14:textId="183005B7" w:rsidR="005254B6" w:rsidRPr="002A4FD4" w:rsidRDefault="005254B6" w:rsidP="002A4FD4">
            <w:pPr>
              <w:pStyle w:val="Tableheader"/>
              <w:tabs>
                <w:tab w:val="clear" w:pos="397"/>
                <w:tab w:val="left" w:pos="403"/>
              </w:tabs>
              <w:autoSpaceDE w:val="0"/>
              <w:autoSpaceDN w:val="0"/>
              <w:adjustRightInd w:val="0"/>
              <w:rPr>
                <w:b/>
              </w:rPr>
            </w:pPr>
            <w:r w:rsidRPr="002A4FD4">
              <w:rPr>
                <w:b/>
                <w:szCs w:val="24"/>
              </w:rPr>
              <w:t>Structure type</w:t>
            </w:r>
          </w:p>
        </w:tc>
        <w:tc>
          <w:tcPr>
            <w:tcW w:w="7947" w:type="dxa"/>
            <w:tcBorders>
              <w:top w:val="single" w:sz="12" w:space="0" w:color="auto"/>
              <w:left w:val="single" w:sz="6" w:space="0" w:color="auto"/>
              <w:bottom w:val="single" w:sz="12" w:space="0" w:color="auto"/>
              <w:right w:val="single" w:sz="12" w:space="0" w:color="auto"/>
            </w:tcBorders>
          </w:tcPr>
          <w:p w14:paraId="05F2FA7D" w14:textId="6D010AAB" w:rsidR="005254B6" w:rsidRPr="002A4FD4" w:rsidRDefault="005254B6" w:rsidP="002A4FD4">
            <w:pPr>
              <w:pStyle w:val="Tableheader"/>
              <w:tabs>
                <w:tab w:val="clear" w:pos="397"/>
                <w:tab w:val="left" w:pos="403"/>
              </w:tabs>
              <w:autoSpaceDE w:val="0"/>
              <w:autoSpaceDN w:val="0"/>
              <w:adjustRightInd w:val="0"/>
              <w:rPr>
                <w:b/>
              </w:rPr>
            </w:pPr>
            <w:r w:rsidRPr="002A4FD4">
              <w:rPr>
                <w:b/>
                <w:szCs w:val="24"/>
              </w:rPr>
              <w:t>Description</w:t>
            </w:r>
          </w:p>
        </w:tc>
      </w:tr>
      <w:tr w:rsidR="005254B6" w:rsidRPr="002A4FD4" w14:paraId="0D855A9B" w14:textId="77777777" w:rsidTr="002A4BEC">
        <w:trPr>
          <w:tblHeader/>
        </w:trPr>
        <w:tc>
          <w:tcPr>
            <w:tcW w:w="1795" w:type="dxa"/>
            <w:tcBorders>
              <w:top w:val="single" w:sz="12" w:space="0" w:color="auto"/>
              <w:left w:val="single" w:sz="12" w:space="0" w:color="auto"/>
              <w:bottom w:val="single" w:sz="6" w:space="0" w:color="auto"/>
              <w:right w:val="single" w:sz="6" w:space="0" w:color="auto"/>
            </w:tcBorders>
          </w:tcPr>
          <w:p w14:paraId="369EDB1C" w14:textId="4A787B53" w:rsidR="005254B6" w:rsidRPr="002A4FD4" w:rsidRDefault="005254B6" w:rsidP="002A4FD4">
            <w:pPr>
              <w:pStyle w:val="Tablebody"/>
              <w:tabs>
                <w:tab w:val="clear" w:pos="397"/>
                <w:tab w:val="left" w:pos="403"/>
              </w:tabs>
              <w:autoSpaceDE w:val="0"/>
              <w:autoSpaceDN w:val="0"/>
              <w:adjustRightInd w:val="0"/>
            </w:pPr>
            <w:r w:rsidRPr="002A4FD4">
              <w:rPr>
                <w:szCs w:val="24"/>
              </w:rPr>
              <w:t>Quote</w:t>
            </w:r>
          </w:p>
        </w:tc>
        <w:tc>
          <w:tcPr>
            <w:tcW w:w="7947" w:type="dxa"/>
            <w:tcBorders>
              <w:top w:val="single" w:sz="12" w:space="0" w:color="auto"/>
              <w:left w:val="single" w:sz="6" w:space="0" w:color="auto"/>
              <w:bottom w:val="single" w:sz="6" w:space="0" w:color="auto"/>
              <w:right w:val="single" w:sz="12" w:space="0" w:color="auto"/>
            </w:tcBorders>
          </w:tcPr>
          <w:p w14:paraId="6D2D6B93" w14:textId="77777777" w:rsidR="005254B6" w:rsidRPr="002A4FD4" w:rsidRDefault="005254B6" w:rsidP="002A4FD4">
            <w:pPr>
              <w:pStyle w:val="Tablebody"/>
              <w:autoSpaceDE w:val="0"/>
              <w:autoSpaceDN w:val="0"/>
              <w:adjustRightInd w:val="0"/>
              <w:rPr>
                <w:szCs w:val="24"/>
              </w:rPr>
            </w:pPr>
            <w:r w:rsidRPr="002A4FD4">
              <w:rPr>
                <w:szCs w:val="24"/>
              </w:rPr>
              <w:t>(Quotation) An inline portion of content quoted from another source other than the surrounding content.</w:t>
            </w:r>
          </w:p>
          <w:p w14:paraId="47547124" w14:textId="0284D0F4" w:rsidR="005254B6" w:rsidRPr="002A4FD4" w:rsidRDefault="005254B6" w:rsidP="002A4FD4">
            <w:pPr>
              <w:pStyle w:val="Tablebody"/>
              <w:tabs>
                <w:tab w:val="clear" w:pos="397"/>
                <w:tab w:val="left" w:pos="403"/>
              </w:tabs>
              <w:autoSpaceDE w:val="0"/>
              <w:autoSpaceDN w:val="0"/>
              <w:adjustRightInd w:val="0"/>
            </w:pPr>
            <w:r w:rsidRPr="002A4FD4">
              <w:rPr>
                <w:szCs w:val="24"/>
              </w:rPr>
              <w:t xml:space="preserve">The quoted text should be contained inline within a single block-level unit of content. This differs from the block-level element </w:t>
            </w:r>
            <w:proofErr w:type="spellStart"/>
            <w:r w:rsidRPr="002A4FD4">
              <w:rPr>
                <w:b/>
                <w:szCs w:val="24"/>
              </w:rPr>
              <w:t>BlockQuote</w:t>
            </w:r>
            <w:proofErr w:type="spellEnd"/>
            <w:r w:rsidRPr="002A4FD4">
              <w:rPr>
                <w:szCs w:val="24"/>
              </w:rPr>
              <w:t xml:space="preserve"> (see </w:t>
            </w:r>
            <w:r w:rsidRPr="002A4FD4">
              <w:rPr>
                <w:rStyle w:val="citesec"/>
                <w:szCs w:val="24"/>
                <w:shd w:val="clear" w:color="auto" w:fill="auto"/>
              </w:rPr>
              <w:t>5.5.2.2</w:t>
            </w:r>
            <w:r w:rsidRPr="002A4FD4">
              <w:rPr>
                <w:szCs w:val="24"/>
              </w:rPr>
              <w:t>), which consists of one or more complete paragraphs (or other elements presented as if they were complete paragraphs).</w:t>
            </w:r>
          </w:p>
        </w:tc>
      </w:tr>
      <w:tr w:rsidR="005254B6" w:rsidRPr="002A4FD4" w14:paraId="3C808078" w14:textId="77777777" w:rsidTr="002A4BEC">
        <w:trPr>
          <w:tblHeader/>
        </w:trPr>
        <w:tc>
          <w:tcPr>
            <w:tcW w:w="1795" w:type="dxa"/>
            <w:tcBorders>
              <w:top w:val="single" w:sz="6" w:space="0" w:color="auto"/>
              <w:left w:val="single" w:sz="12" w:space="0" w:color="auto"/>
              <w:bottom w:val="single" w:sz="6" w:space="0" w:color="auto"/>
              <w:right w:val="single" w:sz="6" w:space="0" w:color="auto"/>
            </w:tcBorders>
          </w:tcPr>
          <w:p w14:paraId="4FF1AEB2" w14:textId="5EF4E74D" w:rsidR="005254B6" w:rsidRPr="002A4FD4" w:rsidRDefault="005254B6" w:rsidP="002A4FD4">
            <w:pPr>
              <w:pStyle w:val="Tablebody"/>
              <w:tabs>
                <w:tab w:val="clear" w:pos="397"/>
                <w:tab w:val="left" w:pos="403"/>
              </w:tabs>
              <w:autoSpaceDE w:val="0"/>
              <w:autoSpaceDN w:val="0"/>
              <w:adjustRightInd w:val="0"/>
            </w:pPr>
            <w:r w:rsidRPr="002A4FD4">
              <w:rPr>
                <w:szCs w:val="24"/>
              </w:rPr>
              <w:t>Note</w:t>
            </w:r>
          </w:p>
        </w:tc>
        <w:tc>
          <w:tcPr>
            <w:tcW w:w="7947" w:type="dxa"/>
            <w:tcBorders>
              <w:top w:val="single" w:sz="6" w:space="0" w:color="auto"/>
              <w:left w:val="single" w:sz="6" w:space="0" w:color="auto"/>
              <w:bottom w:val="single" w:sz="6" w:space="0" w:color="auto"/>
              <w:right w:val="single" w:sz="12" w:space="0" w:color="auto"/>
            </w:tcBorders>
          </w:tcPr>
          <w:p w14:paraId="52EBCF42" w14:textId="77777777" w:rsidR="005254B6" w:rsidRPr="002A4FD4" w:rsidRDefault="005254B6" w:rsidP="002A4FD4">
            <w:pPr>
              <w:pStyle w:val="Tablebody"/>
              <w:autoSpaceDE w:val="0"/>
              <w:autoSpaceDN w:val="0"/>
              <w:adjustRightInd w:val="0"/>
              <w:rPr>
                <w:szCs w:val="24"/>
              </w:rPr>
            </w:pPr>
            <w:r w:rsidRPr="002A4FD4">
              <w:rPr>
                <w:szCs w:val="24"/>
              </w:rPr>
              <w:t xml:space="preserve">(Note) An item of explanatory text, such as a footnote or an endnote, that is referred to from within the body of the document. It may have a label (structure type </w:t>
            </w:r>
            <w:proofErr w:type="spellStart"/>
            <w:r w:rsidRPr="002A4FD4">
              <w:rPr>
                <w:b/>
                <w:szCs w:val="24"/>
              </w:rPr>
              <w:t>Lbl</w:t>
            </w:r>
            <w:proofErr w:type="spellEnd"/>
            <w:r w:rsidRPr="002A4FD4">
              <w:rPr>
                <w:szCs w:val="24"/>
              </w:rPr>
              <w:t xml:space="preserve">;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Table 368</w:t>
            </w:r>
            <w:r w:rsidRPr="002A4FD4">
              <w:rPr>
                <w:szCs w:val="24"/>
              </w:rPr>
              <w:t>) as a child.</w:t>
            </w:r>
          </w:p>
          <w:p w14:paraId="3B7AE953" w14:textId="77777777" w:rsidR="005254B6" w:rsidRPr="002A4FD4" w:rsidRDefault="005254B6" w:rsidP="002A4FD4">
            <w:pPr>
              <w:pStyle w:val="Tablebody"/>
              <w:autoSpaceDE w:val="0"/>
              <w:autoSpaceDN w:val="0"/>
              <w:adjustRightInd w:val="0"/>
              <w:rPr>
                <w:szCs w:val="24"/>
              </w:rPr>
            </w:pPr>
            <w:r w:rsidRPr="002A4FD4">
              <w:rPr>
                <w:szCs w:val="24"/>
              </w:rPr>
              <w:t xml:space="preserve">The note may be included as a child of the structure element in the body text that refers to it, or it may be included elsewhere (such as in an endnotes section) and accessed by means of a reference (structure type </w:t>
            </w:r>
            <w:r w:rsidRPr="002A4FD4">
              <w:rPr>
                <w:b/>
                <w:szCs w:val="24"/>
              </w:rPr>
              <w:t>Reference</w:t>
            </w:r>
            <w:r w:rsidRPr="002A4FD4">
              <w:rPr>
                <w:szCs w:val="24"/>
              </w:rPr>
              <w:t>).</w:t>
            </w:r>
          </w:p>
          <w:p w14:paraId="78890B39" w14:textId="7555E087" w:rsidR="005254B6" w:rsidRPr="002A4FD4" w:rsidRDefault="005254B6" w:rsidP="002A4FD4">
            <w:pPr>
              <w:pStyle w:val="Tablebody"/>
              <w:tabs>
                <w:tab w:val="clear" w:pos="397"/>
                <w:tab w:val="left" w:pos="403"/>
              </w:tabs>
              <w:autoSpaceDE w:val="0"/>
              <w:autoSpaceDN w:val="0"/>
              <w:adjustRightInd w:val="0"/>
            </w:pPr>
            <w:r w:rsidRPr="002A4FD4">
              <w:rPr>
                <w:szCs w:val="24"/>
              </w:rPr>
              <w:t>Tagged PDF does not prescribe the placement of footnotes in the page content order. They may be either inline or at the end of the page, at the discretion of the conforming writer.</w:t>
            </w:r>
          </w:p>
        </w:tc>
      </w:tr>
      <w:tr w:rsidR="005254B6" w:rsidRPr="002A4FD4" w14:paraId="562FE57E" w14:textId="77777777" w:rsidTr="002A4BEC">
        <w:trPr>
          <w:tblHeader/>
        </w:trPr>
        <w:tc>
          <w:tcPr>
            <w:tcW w:w="1795" w:type="dxa"/>
            <w:tcBorders>
              <w:top w:val="single" w:sz="6" w:space="0" w:color="auto"/>
              <w:left w:val="single" w:sz="12" w:space="0" w:color="auto"/>
              <w:bottom w:val="single" w:sz="6" w:space="0" w:color="auto"/>
              <w:right w:val="single" w:sz="6" w:space="0" w:color="auto"/>
            </w:tcBorders>
          </w:tcPr>
          <w:p w14:paraId="28CD51B0" w14:textId="1C6B899D" w:rsidR="005254B6" w:rsidRPr="002A4FD4" w:rsidRDefault="005254B6" w:rsidP="002A4FD4">
            <w:pPr>
              <w:pStyle w:val="Tablebody"/>
              <w:tabs>
                <w:tab w:val="clear" w:pos="397"/>
                <w:tab w:val="left" w:pos="403"/>
              </w:tabs>
              <w:autoSpaceDE w:val="0"/>
              <w:autoSpaceDN w:val="0"/>
              <w:adjustRightInd w:val="0"/>
            </w:pPr>
            <w:r w:rsidRPr="002A4FD4">
              <w:rPr>
                <w:szCs w:val="24"/>
              </w:rPr>
              <w:t>Reference</w:t>
            </w:r>
          </w:p>
        </w:tc>
        <w:tc>
          <w:tcPr>
            <w:tcW w:w="7947" w:type="dxa"/>
            <w:tcBorders>
              <w:top w:val="single" w:sz="6" w:space="0" w:color="auto"/>
              <w:left w:val="single" w:sz="6" w:space="0" w:color="auto"/>
              <w:bottom w:val="single" w:sz="6" w:space="0" w:color="auto"/>
              <w:right w:val="single" w:sz="12" w:space="0" w:color="auto"/>
            </w:tcBorders>
          </w:tcPr>
          <w:p w14:paraId="67C39B76" w14:textId="787C263E" w:rsidR="005254B6" w:rsidRPr="002A4FD4" w:rsidRDefault="005254B6" w:rsidP="002A4FD4">
            <w:pPr>
              <w:pStyle w:val="Tablebody"/>
              <w:tabs>
                <w:tab w:val="clear" w:pos="397"/>
                <w:tab w:val="left" w:pos="403"/>
              </w:tabs>
              <w:autoSpaceDE w:val="0"/>
              <w:autoSpaceDN w:val="0"/>
              <w:adjustRightInd w:val="0"/>
            </w:pPr>
            <w:r w:rsidRPr="002A4FD4">
              <w:rPr>
                <w:szCs w:val="24"/>
              </w:rPr>
              <w:t>(Reference) A citation to content elsewhere in the document.</w:t>
            </w:r>
          </w:p>
        </w:tc>
      </w:tr>
      <w:tr w:rsidR="005254B6" w:rsidRPr="002A4FD4" w14:paraId="6595AA5B" w14:textId="77777777" w:rsidTr="002A4BEC">
        <w:trPr>
          <w:tblHeader/>
        </w:trPr>
        <w:tc>
          <w:tcPr>
            <w:tcW w:w="1795" w:type="dxa"/>
            <w:tcBorders>
              <w:top w:val="single" w:sz="6" w:space="0" w:color="auto"/>
              <w:left w:val="single" w:sz="12" w:space="0" w:color="auto"/>
              <w:bottom w:val="single" w:sz="6" w:space="0" w:color="auto"/>
              <w:right w:val="single" w:sz="6" w:space="0" w:color="auto"/>
            </w:tcBorders>
          </w:tcPr>
          <w:p w14:paraId="0683F4A2" w14:textId="27553A0C" w:rsidR="005254B6" w:rsidRPr="002A4FD4" w:rsidRDefault="005254B6" w:rsidP="002A4FD4">
            <w:pPr>
              <w:pStyle w:val="Tablebody"/>
              <w:tabs>
                <w:tab w:val="clear" w:pos="397"/>
                <w:tab w:val="left" w:pos="403"/>
              </w:tabs>
              <w:autoSpaceDE w:val="0"/>
              <w:autoSpaceDN w:val="0"/>
              <w:adjustRightInd w:val="0"/>
            </w:pPr>
            <w:proofErr w:type="spellStart"/>
            <w:r w:rsidRPr="002A4FD4">
              <w:rPr>
                <w:szCs w:val="24"/>
              </w:rPr>
              <w:t>BibEntry</w:t>
            </w:r>
            <w:proofErr w:type="spellEnd"/>
          </w:p>
        </w:tc>
        <w:tc>
          <w:tcPr>
            <w:tcW w:w="7947" w:type="dxa"/>
            <w:tcBorders>
              <w:top w:val="single" w:sz="6" w:space="0" w:color="auto"/>
              <w:left w:val="single" w:sz="6" w:space="0" w:color="auto"/>
              <w:bottom w:val="single" w:sz="6" w:space="0" w:color="auto"/>
              <w:right w:val="single" w:sz="12" w:space="0" w:color="auto"/>
            </w:tcBorders>
          </w:tcPr>
          <w:p w14:paraId="6EFC6D6D" w14:textId="77777777" w:rsidR="005254B6" w:rsidRPr="002A4FD4" w:rsidRDefault="005254B6" w:rsidP="002A4FD4">
            <w:pPr>
              <w:pStyle w:val="Tablebody"/>
              <w:autoSpaceDE w:val="0"/>
              <w:autoSpaceDN w:val="0"/>
              <w:adjustRightInd w:val="0"/>
              <w:rPr>
                <w:szCs w:val="24"/>
              </w:rPr>
            </w:pPr>
            <w:r w:rsidRPr="002A4FD4">
              <w:rPr>
                <w:szCs w:val="24"/>
              </w:rPr>
              <w:t xml:space="preserve">(Bibliography entry) A reference identifying the external source of some cited content. It may contain a label (structure type </w:t>
            </w:r>
            <w:proofErr w:type="spellStart"/>
            <w:r w:rsidRPr="002A4FD4">
              <w:rPr>
                <w:b/>
                <w:szCs w:val="24"/>
              </w:rPr>
              <w:t>Lbl</w:t>
            </w:r>
            <w:proofErr w:type="spellEnd"/>
            <w:r w:rsidRPr="002A4FD4">
              <w:rPr>
                <w:szCs w:val="24"/>
              </w:rPr>
              <w:t xml:space="preserve">;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Table 368</w:t>
            </w:r>
            <w:r w:rsidRPr="002A4FD4">
              <w:rPr>
                <w:szCs w:val="24"/>
              </w:rPr>
              <w:t>) as a child.</w:t>
            </w:r>
          </w:p>
          <w:p w14:paraId="49E8085D" w14:textId="64FEE236" w:rsidR="005254B6" w:rsidRPr="002A4FD4" w:rsidRDefault="005254B6" w:rsidP="002A4FD4">
            <w:pPr>
              <w:pStyle w:val="Tablebody"/>
              <w:tabs>
                <w:tab w:val="clear" w:pos="397"/>
                <w:tab w:val="left" w:pos="403"/>
              </w:tabs>
              <w:autoSpaceDE w:val="0"/>
              <w:autoSpaceDN w:val="0"/>
              <w:adjustRightInd w:val="0"/>
            </w:pPr>
            <w:r w:rsidRPr="002A4FD4">
              <w:rPr>
                <w:szCs w:val="24"/>
              </w:rPr>
              <w:t>Although a bibliography entry is likely to include component parts identifying the cited content’s author, work, publisher, and so forth, no standard structure types are defined at this level of detail.</w:t>
            </w:r>
          </w:p>
        </w:tc>
      </w:tr>
      <w:tr w:rsidR="005254B6" w:rsidRPr="002A4FD4" w14:paraId="6BD4500E" w14:textId="77777777" w:rsidTr="002A4BEC">
        <w:trPr>
          <w:tblHeader/>
        </w:trPr>
        <w:tc>
          <w:tcPr>
            <w:tcW w:w="1795" w:type="dxa"/>
            <w:tcBorders>
              <w:top w:val="single" w:sz="6" w:space="0" w:color="auto"/>
              <w:left w:val="single" w:sz="12" w:space="0" w:color="auto"/>
              <w:bottom w:val="single" w:sz="12" w:space="0" w:color="auto"/>
              <w:right w:val="single" w:sz="6" w:space="0" w:color="auto"/>
            </w:tcBorders>
          </w:tcPr>
          <w:p w14:paraId="39B54558" w14:textId="4868B946" w:rsidR="005254B6" w:rsidRPr="002A4FD4" w:rsidRDefault="005254B6" w:rsidP="002A4FD4">
            <w:pPr>
              <w:pStyle w:val="Tablebody"/>
              <w:tabs>
                <w:tab w:val="clear" w:pos="397"/>
                <w:tab w:val="left" w:pos="403"/>
              </w:tabs>
              <w:autoSpaceDE w:val="0"/>
              <w:autoSpaceDN w:val="0"/>
              <w:adjustRightInd w:val="0"/>
            </w:pPr>
            <w:r w:rsidRPr="002A4FD4">
              <w:rPr>
                <w:szCs w:val="24"/>
              </w:rPr>
              <w:t>Code</w:t>
            </w:r>
          </w:p>
        </w:tc>
        <w:tc>
          <w:tcPr>
            <w:tcW w:w="7947" w:type="dxa"/>
            <w:tcBorders>
              <w:top w:val="single" w:sz="6" w:space="0" w:color="auto"/>
              <w:left w:val="single" w:sz="6" w:space="0" w:color="auto"/>
              <w:bottom w:val="single" w:sz="12" w:space="0" w:color="auto"/>
              <w:right w:val="single" w:sz="12" w:space="0" w:color="auto"/>
            </w:tcBorders>
          </w:tcPr>
          <w:p w14:paraId="7A32041A" w14:textId="323F89FB" w:rsidR="005254B6" w:rsidRPr="002A4FD4" w:rsidRDefault="005254B6" w:rsidP="002A4FD4">
            <w:pPr>
              <w:pStyle w:val="Tablebody"/>
              <w:tabs>
                <w:tab w:val="clear" w:pos="397"/>
                <w:tab w:val="left" w:pos="403"/>
              </w:tabs>
              <w:autoSpaceDE w:val="0"/>
              <w:autoSpaceDN w:val="0"/>
              <w:adjustRightInd w:val="0"/>
            </w:pPr>
            <w:r w:rsidRPr="002A4FD4">
              <w:rPr>
                <w:szCs w:val="24"/>
              </w:rPr>
              <w:t>(Code) A fragment of computer program text.</w:t>
            </w:r>
          </w:p>
        </w:tc>
      </w:tr>
      <w:tr w:rsidR="005254B6" w:rsidRPr="002A4FD4" w14:paraId="43666C27" w14:textId="77777777" w:rsidTr="002A4BEC">
        <w:trPr>
          <w:tblHeader/>
        </w:trPr>
        <w:tc>
          <w:tcPr>
            <w:tcW w:w="9742" w:type="dxa"/>
            <w:gridSpan w:val="2"/>
            <w:tcBorders>
              <w:top w:val="single" w:sz="12" w:space="0" w:color="auto"/>
              <w:left w:val="single" w:sz="12" w:space="0" w:color="auto"/>
              <w:bottom w:val="single" w:sz="12" w:space="0" w:color="auto"/>
              <w:right w:val="single" w:sz="12" w:space="0" w:color="auto"/>
            </w:tcBorders>
          </w:tcPr>
          <w:p w14:paraId="4B10179B" w14:textId="654812D7" w:rsidR="005254B6" w:rsidRPr="002A4FD4" w:rsidRDefault="005254B6" w:rsidP="002A4FD4">
            <w:pPr>
              <w:pStyle w:val="Tablefooter"/>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2A4FD4">
              <w:rPr>
                <w:szCs w:val="24"/>
              </w:rPr>
              <w:t xml:space="preserve">NOTE The definitions in this table are taken from </w:t>
            </w:r>
            <w:r w:rsidRPr="002A4FD4">
              <w:rPr>
                <w:rStyle w:val="stdpublisher"/>
                <w:szCs w:val="24"/>
                <w:shd w:val="clear" w:color="auto" w:fill="auto"/>
              </w:rPr>
              <w:t>ISO</w:t>
            </w:r>
            <w:r w:rsidRPr="002A4FD4">
              <w:rPr>
                <w:szCs w:val="24"/>
              </w:rPr>
              <w:t xml:space="preserve"> </w:t>
            </w:r>
            <w:proofErr w:type="gramStart"/>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but</w:t>
            </w:r>
            <w:proofErr w:type="gramEnd"/>
            <w:r w:rsidRPr="002A4FD4">
              <w:rPr>
                <w:szCs w:val="24"/>
              </w:rPr>
              <w:t xml:space="preserve"> have been updated</w:t>
            </w:r>
            <w:ins w:id="77" w:author="Matthew Hardy" w:date="2024-08-08T09:50:00Z" w16du:dateUtc="2024-08-08T16:50:00Z">
              <w:r w:rsidR="009520F0">
                <w:rPr>
                  <w:szCs w:val="24"/>
                </w:rPr>
                <w:t xml:space="preserve"> for clarity</w:t>
              </w:r>
            </w:ins>
            <w:r w:rsidRPr="002A4FD4">
              <w:rPr>
                <w:szCs w:val="24"/>
              </w:rPr>
              <w:t>.</w:t>
            </w:r>
          </w:p>
        </w:tc>
      </w:tr>
    </w:tbl>
    <w:p w14:paraId="1C29888F" w14:textId="77777777" w:rsidR="00F57699" w:rsidRDefault="00F57699">
      <w:pPr>
        <w:rPr>
          <w:ins w:id="78" w:author="Matthew Hardy" w:date="2024-09-18T13:07:00Z" w16du:dateUtc="2024-09-18T20:07:00Z"/>
        </w:rPr>
        <w:pPrChange w:id="79" w:author="Matthew Hardy" w:date="2024-09-18T13:08:00Z" w16du:dateUtc="2024-09-18T20:08:00Z">
          <w:pPr>
            <w:pStyle w:val="Heading2"/>
            <w:tabs>
              <w:tab w:val="left" w:pos="400"/>
            </w:tabs>
            <w:autoSpaceDE w:val="0"/>
            <w:autoSpaceDN w:val="0"/>
            <w:adjustRightInd w:val="0"/>
          </w:pPr>
        </w:pPrChange>
      </w:pPr>
      <w:bookmarkStart w:id="80" w:name="_Toc140043912"/>
    </w:p>
    <w:p w14:paraId="39157378" w14:textId="6DB6E2D9" w:rsidR="005254B6" w:rsidRPr="002A4FD4" w:rsidRDefault="005254B6" w:rsidP="002A4FD4">
      <w:pPr>
        <w:pStyle w:val="Heading2"/>
        <w:tabs>
          <w:tab w:val="left" w:pos="400"/>
        </w:tabs>
        <w:autoSpaceDE w:val="0"/>
        <w:autoSpaceDN w:val="0"/>
        <w:adjustRightInd w:val="0"/>
        <w:rPr>
          <w:rFonts w:eastAsia="Times New Roman"/>
          <w:szCs w:val="24"/>
        </w:rPr>
      </w:pPr>
      <w:r w:rsidRPr="002A4FD4">
        <w:rPr>
          <w:rFonts w:eastAsia="Times New Roman"/>
          <w:szCs w:val="24"/>
        </w:rPr>
        <w:t>Role mapping</w:t>
      </w:r>
      <w:bookmarkEnd w:id="80"/>
    </w:p>
    <w:p w14:paraId="06FB9BFD" w14:textId="77777777" w:rsidR="005254B6" w:rsidRPr="002A4FD4" w:rsidRDefault="005254B6" w:rsidP="002A4FD4">
      <w:pPr>
        <w:pStyle w:val="BodyText"/>
        <w:autoSpaceDE w:val="0"/>
        <w:autoSpaceDN w:val="0"/>
        <w:adjustRightInd w:val="0"/>
        <w:rPr>
          <w:szCs w:val="24"/>
        </w:rPr>
      </w:pPr>
      <w:r w:rsidRPr="002A4FD4">
        <w:rPr>
          <w:szCs w:val="24"/>
        </w:rPr>
        <w:t xml:space="preserve">Custom element types may be present in a document and shall have an explicitly defined namespace except as exempted by </w:t>
      </w:r>
      <w:r w:rsidRPr="002A4FD4">
        <w:rPr>
          <w:rStyle w:val="citesec"/>
          <w:szCs w:val="24"/>
          <w:shd w:val="clear" w:color="auto" w:fill="auto"/>
        </w:rPr>
        <w:t>5.2</w:t>
      </w:r>
      <w:r w:rsidRPr="002A4FD4">
        <w:rPr>
          <w:szCs w:val="24"/>
        </w:rPr>
        <w:t>.</w:t>
      </w:r>
    </w:p>
    <w:p w14:paraId="7D9BE0C5" w14:textId="77777777" w:rsidR="005254B6" w:rsidRPr="002A4FD4" w:rsidRDefault="005254B6" w:rsidP="002A4FD4">
      <w:pPr>
        <w:pStyle w:val="Heading1"/>
        <w:autoSpaceDE w:val="0"/>
        <w:autoSpaceDN w:val="0"/>
        <w:adjustRightInd w:val="0"/>
        <w:rPr>
          <w:rFonts w:eastAsia="Times New Roman"/>
          <w:szCs w:val="24"/>
        </w:rPr>
      </w:pPr>
      <w:bookmarkStart w:id="81" w:name="_Toc140043913"/>
      <w:r w:rsidRPr="002A4FD4">
        <w:rPr>
          <w:rFonts w:eastAsia="Times New Roman"/>
          <w:szCs w:val="24"/>
        </w:rPr>
        <w:t>Attributes</w:t>
      </w:r>
      <w:bookmarkEnd w:id="81"/>
    </w:p>
    <w:p w14:paraId="600AD7AE"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82" w:name="_Toc140043914"/>
      <w:r w:rsidRPr="002A4FD4">
        <w:rPr>
          <w:rFonts w:eastAsia="Times New Roman"/>
          <w:szCs w:val="24"/>
        </w:rPr>
        <w:t>General</w:t>
      </w:r>
      <w:bookmarkEnd w:id="82"/>
    </w:p>
    <w:p w14:paraId="1B0120A1" w14:textId="3CE15A2C" w:rsidR="005254B6" w:rsidRPr="002A4FD4" w:rsidRDefault="005254B6" w:rsidP="002A4FD4">
      <w:pPr>
        <w:pStyle w:val="BodyText"/>
        <w:autoSpaceDE w:val="0"/>
        <w:autoSpaceDN w:val="0"/>
        <w:adjustRightInd w:val="0"/>
        <w:rPr>
          <w:szCs w:val="24"/>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defines a mechanism for applying structure attributes to structure elements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14.7.6</w:t>
      </w:r>
      <w:r w:rsidRPr="002A4FD4">
        <w:rPr>
          <w:szCs w:val="24"/>
        </w:rPr>
        <w:t xml:space="preserve">). While both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and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xml:space="preserve"> defined this mechanism,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extended it to additionally make use of namespaces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Table 360</w:t>
      </w:r>
      <w:r w:rsidRPr="002A4FD4">
        <w:rPr>
          <w:szCs w:val="24"/>
        </w:rPr>
        <w:t xml:space="preserve">). </w:t>
      </w:r>
      <w:r w:rsidRPr="002A4FD4">
        <w:rPr>
          <w:rStyle w:val="citesec"/>
          <w:szCs w:val="24"/>
          <w:shd w:val="clear" w:color="auto" w:fill="auto"/>
        </w:rPr>
        <w:t>Clause 6</w:t>
      </w:r>
      <w:r w:rsidRPr="002A4FD4">
        <w:rPr>
          <w:szCs w:val="24"/>
        </w:rPr>
        <w:t xml:space="preserve"> specifies the requirements for a file containing structure attributes.</w:t>
      </w:r>
    </w:p>
    <w:p w14:paraId="154D81FB"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83" w:name="_Toc140043915"/>
      <w:r w:rsidRPr="002A4FD4">
        <w:rPr>
          <w:rFonts w:eastAsia="Times New Roman"/>
          <w:szCs w:val="24"/>
        </w:rPr>
        <w:lastRenderedPageBreak/>
        <w:t>Attribute owners</w:t>
      </w:r>
      <w:bookmarkEnd w:id="83"/>
    </w:p>
    <w:p w14:paraId="59802438" w14:textId="77777777" w:rsidR="005254B6" w:rsidRPr="002A4FD4" w:rsidRDefault="005254B6" w:rsidP="002A4FD4">
      <w:pPr>
        <w:pStyle w:val="BodyText"/>
        <w:autoSpaceDE w:val="0"/>
        <w:autoSpaceDN w:val="0"/>
        <w:adjustRightInd w:val="0"/>
        <w:rPr>
          <w:szCs w:val="24"/>
        </w:rPr>
      </w:pPr>
      <w:r w:rsidRPr="002A4FD4">
        <w:rPr>
          <w:szCs w:val="24"/>
        </w:rPr>
        <w:t xml:space="preserve">Attribute owners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Table 376</w:t>
      </w:r>
      <w:r w:rsidRPr="002A4FD4">
        <w:rPr>
          <w:szCs w:val="24"/>
        </w:rPr>
        <w:t>) identify sets of attributes that are available for use with structure elements. For each attribute, attribute owners also restrict the structure element type with which they may be used.</w:t>
      </w:r>
    </w:p>
    <w:p w14:paraId="23FA4E5D" w14:textId="77777777" w:rsidR="005254B6" w:rsidRPr="002A4FD4" w:rsidRDefault="005254B6" w:rsidP="002A4FD4">
      <w:pPr>
        <w:pStyle w:val="BodyText"/>
        <w:autoSpaceDE w:val="0"/>
        <w:autoSpaceDN w:val="0"/>
        <w:adjustRightInd w:val="0"/>
        <w:rPr>
          <w:szCs w:val="24"/>
        </w:rPr>
      </w:pPr>
      <w:r w:rsidRPr="002A4FD4">
        <w:rPr>
          <w:szCs w:val="24"/>
        </w:rPr>
        <w:t xml:space="preserve">The attributes defined within the various attribute owners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are a superset of those defined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1</w:t>
      </w:r>
      <w:r w:rsidRPr="002A4FD4">
        <w:rPr>
          <w:szCs w:val="24"/>
        </w:rPr>
        <w:t xml:space="preserve">. As such, regardless of whether a given structure element is a unique PDF 1.7 element or a PDF 2.0 element, that structure element may use any structure attribute defined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as restricted by those attributes’ definition.</w:t>
      </w:r>
    </w:p>
    <w:p w14:paraId="549D0D57"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84" w:name="_Toc140043916"/>
      <w:r w:rsidRPr="002A4FD4">
        <w:rPr>
          <w:rFonts w:eastAsia="Times New Roman"/>
          <w:szCs w:val="24"/>
        </w:rPr>
        <w:t>Attribute namespaces</w:t>
      </w:r>
      <w:bookmarkEnd w:id="84"/>
    </w:p>
    <w:p w14:paraId="2815AE5B" w14:textId="77777777" w:rsidR="005254B6" w:rsidRPr="002A4FD4" w:rsidRDefault="005254B6" w:rsidP="002A4FD4">
      <w:pPr>
        <w:pStyle w:val="BodyText"/>
        <w:autoSpaceDE w:val="0"/>
        <w:autoSpaceDN w:val="0"/>
        <w:adjustRightInd w:val="0"/>
        <w:rPr>
          <w:szCs w:val="24"/>
        </w:rPr>
      </w:pPr>
      <w:r w:rsidRPr="002A4FD4">
        <w:rPr>
          <w:szCs w:val="24"/>
        </w:rPr>
        <w:t xml:space="preserve">As an alternative to attribute owners,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defines a mechanism for identifying a namespace for a given set of attributes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Table 360</w:t>
      </w:r>
      <w:r w:rsidRPr="002A4FD4">
        <w:rPr>
          <w:szCs w:val="24"/>
        </w:rPr>
        <w:t>). Attribute objects identifying their owner as a namespace may occur on any structure element regardless of that structure element’s namespace.</w:t>
      </w:r>
    </w:p>
    <w:p w14:paraId="62CE942D" w14:textId="77777777" w:rsidR="005254B6" w:rsidRPr="002A4FD4" w:rsidRDefault="005254B6" w:rsidP="002A4FD4">
      <w:pPr>
        <w:pStyle w:val="Heading1"/>
        <w:autoSpaceDE w:val="0"/>
        <w:autoSpaceDN w:val="0"/>
        <w:adjustRightInd w:val="0"/>
        <w:rPr>
          <w:rFonts w:eastAsia="Times New Roman"/>
          <w:szCs w:val="24"/>
        </w:rPr>
      </w:pPr>
      <w:bookmarkStart w:id="85" w:name="_Toc140043917"/>
      <w:r w:rsidRPr="002A4FD4">
        <w:rPr>
          <w:rFonts w:eastAsia="Times New Roman"/>
          <w:szCs w:val="24"/>
        </w:rPr>
        <w:t>Parent-child relationships between the standard structure elements in the standard structure namespace for PDF 2.0 and PDF 1.7</w:t>
      </w:r>
      <w:bookmarkEnd w:id="85"/>
    </w:p>
    <w:p w14:paraId="2A176840"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86" w:name="_Toc140043918"/>
      <w:r w:rsidRPr="002A4FD4">
        <w:rPr>
          <w:rFonts w:eastAsia="Times New Roman"/>
          <w:szCs w:val="24"/>
        </w:rPr>
        <w:t>General</w:t>
      </w:r>
      <w:bookmarkEnd w:id="86"/>
    </w:p>
    <w:p w14:paraId="5F073A49" w14:textId="22F40818" w:rsidR="005254B6" w:rsidRPr="002A4FD4" w:rsidRDefault="005254B6" w:rsidP="002A4FD4">
      <w:pPr>
        <w:pStyle w:val="BodyText"/>
        <w:autoSpaceDE w:val="0"/>
        <w:autoSpaceDN w:val="0"/>
        <w:adjustRightInd w:val="0"/>
        <w:rPr>
          <w:szCs w:val="24"/>
        </w:rPr>
      </w:pP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defines the standard structure element types within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:2</w:t>
      </w:r>
      <w:r w:rsidRPr="002A4FD4">
        <w:rPr>
          <w:rStyle w:val="stdyear"/>
          <w:szCs w:val="24"/>
          <w:shd w:val="clear" w:color="auto" w:fill="auto"/>
        </w:rPr>
        <w:t>020</w:t>
      </w:r>
      <w:r w:rsidRPr="002A4FD4">
        <w:rPr>
          <w:szCs w:val="24"/>
        </w:rPr>
        <w:t xml:space="preserve">, </w:t>
      </w:r>
      <w:r w:rsidRPr="002A4FD4">
        <w:rPr>
          <w:rStyle w:val="stdsection"/>
          <w:szCs w:val="24"/>
          <w:shd w:val="clear" w:color="auto" w:fill="auto"/>
        </w:rPr>
        <w:t>14.8.4</w:t>
      </w:r>
      <w:del w:id="87" w:author="Matthew Hardy" w:date="2024-09-12T11:25:00Z" w16du:dateUtc="2024-09-12T18:25:00Z">
        <w:r w:rsidRPr="002A4FD4" w:rsidDel="000E570A">
          <w:rPr>
            <w:szCs w:val="24"/>
          </w:rPr>
          <w:delText>,</w:delText>
        </w:r>
      </w:del>
      <w:r w:rsidRPr="002A4FD4">
        <w:rPr>
          <w:szCs w:val="24"/>
        </w:rPr>
        <w:t xml:space="preserve"> and identifies the PDF 1.7 namespace and the PDF 2.0 namespace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14.8.6</w:t>
      </w:r>
      <w:r w:rsidRPr="002A4FD4">
        <w:rPr>
          <w:szCs w:val="24"/>
        </w:rPr>
        <w:t xml:space="preserv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Annex L</w:t>
      </w:r>
      <w:r w:rsidRPr="002A4FD4">
        <w:rPr>
          <w:szCs w:val="24"/>
        </w:rPr>
        <w:t>, specifies the requirements for hierarchical inclusion of the PDF 2.0 elements.</w:t>
      </w:r>
    </w:p>
    <w:p w14:paraId="3353F6F6" w14:textId="77777777" w:rsidR="005254B6" w:rsidRPr="002A4FD4" w:rsidRDefault="005254B6" w:rsidP="002A4FD4">
      <w:pPr>
        <w:pStyle w:val="BodyText"/>
        <w:autoSpaceDE w:val="0"/>
        <w:autoSpaceDN w:val="0"/>
        <w:adjustRightInd w:val="0"/>
        <w:rPr>
          <w:szCs w:val="24"/>
        </w:rPr>
      </w:pPr>
      <w:r w:rsidRPr="002A4FD4">
        <w:rPr>
          <w:rStyle w:val="citesec"/>
          <w:szCs w:val="24"/>
          <w:shd w:val="clear" w:color="auto" w:fill="auto"/>
        </w:rPr>
        <w:t>7.2</w:t>
      </w:r>
      <w:r w:rsidRPr="002A4FD4">
        <w:rPr>
          <w:szCs w:val="24"/>
        </w:rPr>
        <w:t xml:space="preserve"> extends the rules for hierarchical </w:t>
      </w:r>
      <w:proofErr w:type="gramStart"/>
      <w:r w:rsidRPr="002A4FD4">
        <w:rPr>
          <w:szCs w:val="24"/>
        </w:rPr>
        <w:t>inclusion</w:t>
      </w:r>
      <w:r w:rsidRPr="002A4FD4">
        <w:rPr>
          <w:vertAlign w:val="superscript"/>
        </w:rPr>
        <w:t>[</w:t>
      </w:r>
      <w:proofErr w:type="gramEnd"/>
      <w:r w:rsidRPr="002A4FD4">
        <w:rPr>
          <w:rStyle w:val="citebib"/>
          <w:shd w:val="clear" w:color="auto" w:fill="auto"/>
          <w:vertAlign w:val="superscript"/>
        </w:rPr>
        <w:t>1</w:t>
      </w:r>
      <w:r w:rsidRPr="002A4FD4">
        <w:rPr>
          <w:vertAlign w:val="superscript"/>
        </w:rPr>
        <w:t>]</w:t>
      </w:r>
      <w:r w:rsidRPr="002A4FD4">
        <w:rPr>
          <w:szCs w:val="24"/>
        </w:rPr>
        <w:t xml:space="preserve"> of both the PDF 2.0 elements and PDF 1.7 elements.</w:t>
      </w:r>
    </w:p>
    <w:p w14:paraId="3735F92F" w14:textId="77777777" w:rsidR="005254B6" w:rsidRPr="002A4FD4" w:rsidRDefault="005254B6" w:rsidP="002A4FD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A4FD4">
        <w:rPr>
          <w:szCs w:val="24"/>
        </w:rPr>
        <w:t>NOTE</w:t>
      </w:r>
      <w:r w:rsidRPr="002A4FD4">
        <w:rPr>
          <w:szCs w:val="24"/>
        </w:rPr>
        <w:tab/>
        <w:t xml:space="preserve">A compact representation of the hierarchical inclusion rules defined in </w:t>
      </w:r>
      <w:r w:rsidRPr="002A4FD4">
        <w:rPr>
          <w:rStyle w:val="citesec"/>
          <w:szCs w:val="24"/>
          <w:shd w:val="clear" w:color="auto" w:fill="auto"/>
        </w:rPr>
        <w:t>7.2</w:t>
      </w:r>
      <w:r w:rsidRPr="002A4FD4">
        <w:rPr>
          <w:szCs w:val="24"/>
        </w:rPr>
        <w:t xml:space="preserve"> can be found in Reference [</w:t>
      </w:r>
      <w:r w:rsidRPr="002A4FD4">
        <w:rPr>
          <w:rStyle w:val="citebib"/>
          <w:szCs w:val="24"/>
          <w:shd w:val="clear" w:color="auto" w:fill="auto"/>
        </w:rPr>
        <w:t>1</w:t>
      </w:r>
      <w:r w:rsidRPr="002A4FD4">
        <w:rPr>
          <w:szCs w:val="24"/>
        </w:rPr>
        <w:t>].</w:t>
      </w:r>
    </w:p>
    <w:p w14:paraId="2CA5544C" w14:textId="77777777" w:rsidR="005254B6" w:rsidRPr="002A4FD4" w:rsidRDefault="005254B6" w:rsidP="002A4FD4">
      <w:pPr>
        <w:pStyle w:val="Heading2"/>
        <w:tabs>
          <w:tab w:val="left" w:pos="400"/>
        </w:tabs>
        <w:autoSpaceDE w:val="0"/>
        <w:autoSpaceDN w:val="0"/>
        <w:adjustRightInd w:val="0"/>
        <w:rPr>
          <w:rFonts w:eastAsia="Times New Roman"/>
          <w:szCs w:val="24"/>
        </w:rPr>
      </w:pPr>
      <w:bookmarkStart w:id="88" w:name="_Toc140043919"/>
      <w:r w:rsidRPr="002A4FD4">
        <w:rPr>
          <w:rFonts w:eastAsia="Times New Roman"/>
          <w:szCs w:val="24"/>
        </w:rPr>
        <w:t>Hierarchical inclusion rules</w:t>
      </w:r>
      <w:bookmarkEnd w:id="88"/>
    </w:p>
    <w:p w14:paraId="5D9FA161" w14:textId="77777777" w:rsidR="005254B6" w:rsidRDefault="005254B6" w:rsidP="002A4FD4">
      <w:pPr>
        <w:pStyle w:val="BodyText"/>
        <w:autoSpaceDE w:val="0"/>
        <w:autoSpaceDN w:val="0"/>
        <w:adjustRightInd w:val="0"/>
        <w:rPr>
          <w:ins w:id="89" w:author="Matthew Hardy" w:date="2024-09-12T10:56:00Z" w16du:dateUtc="2024-09-12T17:56:00Z"/>
          <w:szCs w:val="24"/>
        </w:rPr>
      </w:pPr>
      <w:r w:rsidRPr="002A4FD4">
        <w:rPr>
          <w:szCs w:val="24"/>
        </w:rPr>
        <w:t xml:space="preserve">This subclause defines the acceptable children of the standard structure elements defined in the PDF 1.7 namespace and the PDF 2.0 namespace. PDF 1.7 elements and PDF 2.0 elements shall not have child or parent PDF 1.7 elements or PDF 2.0 elements that are not explicitly listed in </w:t>
      </w:r>
      <w:r w:rsidRPr="002A4FD4">
        <w:rPr>
          <w:rStyle w:val="citetbl"/>
          <w:szCs w:val="24"/>
          <w:shd w:val="clear" w:color="auto" w:fill="auto"/>
        </w:rPr>
        <w:t>Table 5</w:t>
      </w:r>
      <w:r w:rsidRPr="002A4FD4">
        <w:rPr>
          <w:szCs w:val="24"/>
        </w:rPr>
        <w:t>.</w:t>
      </w:r>
    </w:p>
    <w:p w14:paraId="18DACA31" w14:textId="0D6E28A7" w:rsidR="002E2778" w:rsidRDefault="002E2778" w:rsidP="002E2778">
      <w:pPr>
        <w:pStyle w:val="Note"/>
        <w:rPr>
          <w:ins w:id="90" w:author="Matthew Hardy" w:date="2024-09-12T11:29:00Z" w16du:dateUtc="2024-09-12T18:29:00Z"/>
        </w:rPr>
      </w:pPr>
      <w:ins w:id="91" w:author="Matthew Hardy" w:date="2024-09-12T10:57:00Z" w16du:dateUtc="2024-09-12T17:57:00Z">
        <w:r>
          <w:t>NOTE 1</w:t>
        </w:r>
      </w:ins>
      <w:ins w:id="92" w:author="Matthew Hardy" w:date="2024-09-12T10:58:00Z" w16du:dateUtc="2024-09-12T17:58:00Z">
        <w:r>
          <w:tab/>
          <w:t xml:space="preserve">The hierarchical rules </w:t>
        </w:r>
      </w:ins>
      <w:ins w:id="93" w:author="Matthew Hardy" w:date="2024-09-12T10:59:00Z" w16du:dateUtc="2024-09-12T17:59:00Z">
        <w:r>
          <w:t xml:space="preserve">defined </w:t>
        </w:r>
      </w:ins>
      <w:ins w:id="94" w:author="Matthew Hardy" w:date="2024-09-12T11:00:00Z" w16du:dateUtc="2024-09-12T18:00:00Z">
        <w:r>
          <w:t>in this clause</w:t>
        </w:r>
      </w:ins>
      <w:ins w:id="95" w:author="Matthew Hardy" w:date="2024-09-12T10:58:00Z" w16du:dateUtc="2024-09-12T17:58:00Z">
        <w:r>
          <w:t xml:space="preserve"> describe </w:t>
        </w:r>
      </w:ins>
      <w:ins w:id="96" w:author="Matthew Hardy" w:date="2024-09-12T11:00:00Z" w16du:dateUtc="2024-09-12T18:00:00Z">
        <w:r>
          <w:t xml:space="preserve">the </w:t>
        </w:r>
      </w:ins>
      <w:ins w:id="97" w:author="Matthew Hardy" w:date="2024-09-12T10:59:00Z" w16du:dateUtc="2024-09-12T17:59:00Z">
        <w:r>
          <w:t xml:space="preserve">elements that are permissible as children </w:t>
        </w:r>
      </w:ins>
      <w:ins w:id="98" w:author="Matthew Hardy" w:date="2024-09-12T11:00:00Z" w16du:dateUtc="2024-09-12T18:00:00Z">
        <w:r>
          <w:t>of</w:t>
        </w:r>
      </w:ins>
      <w:ins w:id="99" w:author="Matthew Hardy" w:date="2024-09-12T10:59:00Z" w16du:dateUtc="2024-09-12T17:59:00Z">
        <w:r>
          <w:t xml:space="preserve"> </w:t>
        </w:r>
      </w:ins>
      <w:ins w:id="100" w:author="Matthew Hardy" w:date="2024-09-12T11:00:00Z" w16du:dateUtc="2024-09-12T18:00:00Z">
        <w:r>
          <w:t>each structure type.  H</w:t>
        </w:r>
      </w:ins>
      <w:ins w:id="101" w:author="Matthew Hardy" w:date="2024-09-12T10:59:00Z" w16du:dateUtc="2024-09-12T17:59:00Z">
        <w:r>
          <w:t xml:space="preserve">owever, further </w:t>
        </w:r>
      </w:ins>
      <w:ins w:id="102" w:author="Matthew Hardy" w:date="2024-09-12T11:00:00Z" w16du:dateUtc="2024-09-12T18:00:00Z">
        <w:r>
          <w:t>contextual</w:t>
        </w:r>
      </w:ins>
      <w:ins w:id="103" w:author="Matthew Hardy" w:date="2024-09-12T11:01:00Z" w16du:dateUtc="2024-09-12T18:01:00Z">
        <w:r>
          <w:t xml:space="preserve"> </w:t>
        </w:r>
      </w:ins>
      <w:ins w:id="104" w:author="Matthew Hardy" w:date="2024-09-12T10:59:00Z" w16du:dateUtc="2024-09-12T17:59:00Z">
        <w:r>
          <w:t>r</w:t>
        </w:r>
      </w:ins>
      <w:ins w:id="105" w:author="Matthew Hardy" w:date="2024-09-12T11:00:00Z" w16du:dateUtc="2024-09-12T18:00:00Z">
        <w:r>
          <w:t xml:space="preserve">estrictions </w:t>
        </w:r>
      </w:ins>
      <w:ins w:id="106" w:author="Matthew Hardy" w:date="2024-09-12T11:01:00Z" w16du:dateUtc="2024-09-12T18:01:00Z">
        <w:r>
          <w:t>are described in Clause 5 and ISO 32000-2</w:t>
        </w:r>
      </w:ins>
      <w:ins w:id="107" w:author="Matthew Hardy" w:date="2024-09-12T11:23:00Z" w16du:dateUtc="2024-09-12T18:23:00Z">
        <w:r w:rsidR="000E570A">
          <w:t>:2020</w:t>
        </w:r>
      </w:ins>
      <w:ins w:id="108" w:author="Matthew Hardy" w:date="2024-09-12T11:01:00Z" w16du:dateUtc="2024-09-12T18:01:00Z">
        <w:r>
          <w:t xml:space="preserve">, 14.8 “Tagged </w:t>
        </w:r>
        <w:commentRangeStart w:id="109"/>
        <w:r>
          <w:t>PDF</w:t>
        </w:r>
      </w:ins>
      <w:commentRangeEnd w:id="109"/>
      <w:ins w:id="110" w:author="Matthew Hardy" w:date="2024-09-12T12:17:00Z" w16du:dateUtc="2024-09-12T19:17:00Z">
        <w:r w:rsidR="00160DBD">
          <w:rPr>
            <w:rStyle w:val="CommentReference"/>
            <w:rFonts w:eastAsia="MS Mincho"/>
            <w:lang w:eastAsia="ja-JP"/>
          </w:rPr>
          <w:commentReference w:id="109"/>
        </w:r>
      </w:ins>
      <w:ins w:id="111" w:author="Matthew Hardy" w:date="2024-09-12T11:01:00Z" w16du:dateUtc="2024-09-12T18:01:00Z">
        <w:r>
          <w:t>”.</w:t>
        </w:r>
      </w:ins>
    </w:p>
    <w:p w14:paraId="491B8639" w14:textId="56A897E6" w:rsidR="000E570A" w:rsidRPr="002A4FD4" w:rsidRDefault="000E570A">
      <w:pPr>
        <w:pStyle w:val="Note"/>
        <w:pPrChange w:id="112" w:author="Matthew Hardy" w:date="2024-09-12T10:57:00Z" w16du:dateUtc="2024-09-12T17:57:00Z">
          <w:pPr>
            <w:pStyle w:val="BodyText"/>
            <w:autoSpaceDE w:val="0"/>
            <w:autoSpaceDN w:val="0"/>
            <w:adjustRightInd w:val="0"/>
          </w:pPr>
        </w:pPrChange>
      </w:pPr>
      <w:ins w:id="113" w:author="Matthew Hardy" w:date="2024-09-12T11:29:00Z" w16du:dateUtc="2024-09-12T18:29:00Z">
        <w:r w:rsidRPr="002A4FD4">
          <w:rPr>
            <w:szCs w:val="24"/>
          </w:rPr>
          <w:t>NOTE</w:t>
        </w:r>
        <w:r>
          <w:rPr>
            <w:szCs w:val="24"/>
          </w:rPr>
          <w:t xml:space="preserve"> 2</w:t>
        </w:r>
        <w:r w:rsidRPr="002A4FD4">
          <w:rPr>
            <w:szCs w:val="24"/>
          </w:rPr>
          <w:tab/>
          <w:t xml:space="preserve">The hierarchical rules included in this subclause extend those found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Annex L</w:t>
        </w:r>
        <w:r w:rsidRPr="002A4FD4">
          <w:rPr>
            <w:szCs w:val="24"/>
          </w:rPr>
          <w:t xml:space="preserve">, and can be considered complete for all elements permitted by this document. These extensions pertain to unique PDF 1.7 elements and their interaction with other PDF 1.7 elements and PDF 2.0 elements. These requirements fully conform to those found in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 xml:space="preserve"> and associated errata for PDF 2.0 elements.</w:t>
        </w:r>
      </w:ins>
    </w:p>
    <w:p w14:paraId="4FFEE1CD" w14:textId="66A2D046" w:rsidR="005254B6" w:rsidRPr="002A4FD4" w:rsidDel="000E570A" w:rsidRDefault="005254B6" w:rsidP="002A4FD4">
      <w:pPr>
        <w:pStyle w:val="BodyText"/>
        <w:autoSpaceDE w:val="0"/>
        <w:autoSpaceDN w:val="0"/>
        <w:adjustRightInd w:val="0"/>
        <w:rPr>
          <w:del w:id="114" w:author="Matthew Hardy" w:date="2024-09-12T11:29:00Z" w16du:dateUtc="2024-09-12T18:29:00Z"/>
          <w:szCs w:val="24"/>
        </w:rPr>
      </w:pPr>
      <w:r w:rsidRPr="002A4FD4">
        <w:rPr>
          <w:szCs w:val="24"/>
        </w:rPr>
        <w:t xml:space="preserve">These containment requirements shall also apply to structure elements that are role mapped into the PDF 2.0 namespace or PDF 1.7 namespace (except as exempted by </w:t>
      </w:r>
      <w:r w:rsidRPr="002A4FD4">
        <w:rPr>
          <w:rStyle w:val="citesec"/>
          <w:szCs w:val="24"/>
          <w:shd w:val="clear" w:color="auto" w:fill="auto"/>
        </w:rPr>
        <w:t>Clause 5.2</w:t>
      </w:r>
      <w:r w:rsidRPr="002A4FD4">
        <w:rPr>
          <w:szCs w:val="24"/>
        </w:rPr>
        <w:t xml:space="preserve">). </w:t>
      </w:r>
      <w:r w:rsidRPr="002A4FD4">
        <w:rPr>
          <w:rStyle w:val="citetbl"/>
          <w:szCs w:val="24"/>
          <w:shd w:val="clear" w:color="auto" w:fill="auto"/>
        </w:rPr>
        <w:t>Table 4</w:t>
      </w:r>
      <w:r w:rsidRPr="002A4FD4">
        <w:rPr>
          <w:szCs w:val="24"/>
        </w:rPr>
        <w:t xml:space="preserve"> provides a legend for use in interpreting </w:t>
      </w:r>
      <w:r w:rsidRPr="002A4FD4">
        <w:rPr>
          <w:rStyle w:val="citetbl"/>
          <w:szCs w:val="24"/>
          <w:shd w:val="clear" w:color="auto" w:fill="auto"/>
        </w:rPr>
        <w:t>Table 5</w:t>
      </w:r>
      <w:r w:rsidRPr="002A4FD4">
        <w:rPr>
          <w:szCs w:val="24"/>
        </w:rPr>
        <w:t>.</w:t>
      </w:r>
    </w:p>
    <w:p w14:paraId="4BA0C410" w14:textId="7A421A0D" w:rsidR="005254B6" w:rsidRPr="002A4FD4" w:rsidRDefault="005254B6">
      <w:pPr>
        <w:pStyle w:val="BodyText"/>
        <w:autoSpaceDE w:val="0"/>
        <w:autoSpaceDN w:val="0"/>
        <w:adjustRightInd w:val="0"/>
        <w:rPr>
          <w:szCs w:val="24"/>
        </w:rPr>
        <w:pPrChange w:id="115" w:author="Matthew Hardy" w:date="2024-09-12T11:29:00Z" w16du:dateUtc="2024-09-12T18:29:00Z">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6" w:author="Matthew Hardy" w:date="2024-09-12T11:28:00Z" w16du:dateUtc="2024-09-12T18:28:00Z">
        <w:r w:rsidRPr="002A4FD4" w:rsidDel="000E570A">
          <w:rPr>
            <w:szCs w:val="24"/>
          </w:rPr>
          <w:delText>NOTE</w:delText>
        </w:r>
        <w:r w:rsidRPr="002A4FD4" w:rsidDel="000E570A">
          <w:rPr>
            <w:szCs w:val="24"/>
          </w:rPr>
          <w:tab/>
          <w:delText xml:space="preserve">The hierarchical rules included in this subclause extend those found in </w:delText>
        </w:r>
        <w:r w:rsidRPr="002A4FD4" w:rsidDel="000E570A">
          <w:rPr>
            <w:rStyle w:val="stdpublisher"/>
            <w:szCs w:val="24"/>
            <w:shd w:val="clear" w:color="auto" w:fill="auto"/>
          </w:rPr>
          <w:delText>ISO</w:delText>
        </w:r>
        <w:r w:rsidRPr="002A4FD4" w:rsidDel="000E570A">
          <w:rPr>
            <w:szCs w:val="24"/>
          </w:rPr>
          <w:delText xml:space="preserve"> </w:delText>
        </w:r>
        <w:r w:rsidRPr="002A4FD4" w:rsidDel="000E570A">
          <w:rPr>
            <w:rStyle w:val="stddocNumber"/>
            <w:szCs w:val="24"/>
            <w:shd w:val="clear" w:color="auto" w:fill="auto"/>
          </w:rPr>
          <w:delText>32000</w:delText>
        </w:r>
        <w:r w:rsidRPr="002A4FD4" w:rsidDel="000E570A">
          <w:rPr>
            <w:szCs w:val="24"/>
          </w:rPr>
          <w:delText>-</w:delText>
        </w:r>
        <w:r w:rsidRPr="002A4FD4" w:rsidDel="000E570A">
          <w:rPr>
            <w:rStyle w:val="stddocPartNumber"/>
            <w:szCs w:val="24"/>
            <w:shd w:val="clear" w:color="auto" w:fill="auto"/>
          </w:rPr>
          <w:delText>2</w:delText>
        </w:r>
        <w:r w:rsidRPr="002A4FD4" w:rsidDel="000E570A">
          <w:rPr>
            <w:szCs w:val="24"/>
          </w:rPr>
          <w:delText>:</w:delText>
        </w:r>
        <w:r w:rsidRPr="002A4FD4" w:rsidDel="000E570A">
          <w:rPr>
            <w:rStyle w:val="stdyear"/>
            <w:szCs w:val="24"/>
            <w:shd w:val="clear" w:color="auto" w:fill="auto"/>
          </w:rPr>
          <w:delText>2020</w:delText>
        </w:r>
        <w:r w:rsidRPr="002A4FD4" w:rsidDel="000E570A">
          <w:rPr>
            <w:szCs w:val="24"/>
          </w:rPr>
          <w:delText xml:space="preserve">, </w:delText>
        </w:r>
        <w:r w:rsidRPr="002A4FD4" w:rsidDel="000E570A">
          <w:rPr>
            <w:rStyle w:val="stdsection"/>
            <w:szCs w:val="24"/>
            <w:shd w:val="clear" w:color="auto" w:fill="auto"/>
          </w:rPr>
          <w:delText>Annex L</w:delText>
        </w:r>
        <w:r w:rsidRPr="002A4FD4" w:rsidDel="000E570A">
          <w:rPr>
            <w:szCs w:val="24"/>
          </w:rPr>
          <w:delText xml:space="preserve">, and can be considered complete for all elements permitted by this document. These extensions pertain to unique PDF 1.7 elements and their interaction with other PDF 1.7 elements and PDF 2.0 elements. These requirements fully conform to those found in </w:delText>
        </w:r>
        <w:r w:rsidRPr="002A4FD4" w:rsidDel="000E570A">
          <w:rPr>
            <w:rStyle w:val="stdpublisher"/>
            <w:szCs w:val="24"/>
            <w:shd w:val="clear" w:color="auto" w:fill="auto"/>
          </w:rPr>
          <w:delText>ISO</w:delText>
        </w:r>
        <w:r w:rsidRPr="002A4FD4" w:rsidDel="000E570A">
          <w:rPr>
            <w:szCs w:val="24"/>
          </w:rPr>
          <w:delText xml:space="preserve"> </w:delText>
        </w:r>
        <w:r w:rsidRPr="002A4FD4" w:rsidDel="000E570A">
          <w:rPr>
            <w:rStyle w:val="stddocNumber"/>
            <w:szCs w:val="24"/>
            <w:shd w:val="clear" w:color="auto" w:fill="auto"/>
          </w:rPr>
          <w:delText>32000</w:delText>
        </w:r>
        <w:r w:rsidRPr="002A4FD4" w:rsidDel="000E570A">
          <w:rPr>
            <w:szCs w:val="24"/>
          </w:rPr>
          <w:delText>-</w:delText>
        </w:r>
        <w:r w:rsidRPr="002A4FD4" w:rsidDel="000E570A">
          <w:rPr>
            <w:rStyle w:val="stddocPartNumber"/>
            <w:szCs w:val="24"/>
            <w:shd w:val="clear" w:color="auto" w:fill="auto"/>
          </w:rPr>
          <w:delText>2</w:delText>
        </w:r>
        <w:r w:rsidRPr="002A4FD4" w:rsidDel="000E570A">
          <w:rPr>
            <w:szCs w:val="24"/>
          </w:rPr>
          <w:delText xml:space="preserve"> and associated errata for PDF 2.0 elements.</w:delText>
        </w:r>
      </w:del>
    </w:p>
    <w:p w14:paraId="718E70A7" w14:textId="77777777" w:rsidR="005254B6" w:rsidRPr="002A4FD4" w:rsidRDefault="005254B6" w:rsidP="002A4FD4">
      <w:pPr>
        <w:pStyle w:val="Tabletitle"/>
        <w:autoSpaceDE w:val="0"/>
        <w:autoSpaceDN w:val="0"/>
        <w:adjustRightInd w:val="0"/>
        <w:outlineLvl w:val="0"/>
        <w:rPr>
          <w:szCs w:val="24"/>
        </w:rPr>
      </w:pPr>
      <w:r w:rsidRPr="002A4FD4">
        <w:rPr>
          <w:szCs w:val="24"/>
        </w:rPr>
        <w:t>Table 4 — Legend for valid usage of structure types</w:t>
      </w:r>
    </w:p>
    <w:tbl>
      <w:tblPr>
        <w:tblStyle w:val="ISOStandardTable"/>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10"/>
        <w:gridCol w:w="8855"/>
      </w:tblGrid>
      <w:tr w:rsidR="005254B6" w:rsidRPr="002A4FD4" w14:paraId="63304A87" w14:textId="77777777" w:rsidTr="00A41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auto"/>
              <w:bottom w:val="single" w:sz="12" w:space="0" w:color="auto"/>
            </w:tcBorders>
          </w:tcPr>
          <w:p w14:paraId="7DD001AF" w14:textId="4FEDEDBD" w:rsidR="005254B6" w:rsidRPr="002A4FD4" w:rsidRDefault="005254B6" w:rsidP="002A4FD4">
            <w:pPr>
              <w:pStyle w:val="Tableheader"/>
              <w:keepNext w:val="0"/>
              <w:tabs>
                <w:tab w:val="clear" w:pos="397"/>
                <w:tab w:val="left" w:pos="403"/>
              </w:tabs>
              <w:autoSpaceDE w:val="0"/>
              <w:autoSpaceDN w:val="0"/>
              <w:adjustRightInd w:val="0"/>
              <w:rPr>
                <w:rFonts w:ascii="Cambria" w:hAnsi="Cambria"/>
              </w:rPr>
            </w:pPr>
            <w:r w:rsidRPr="002A4FD4">
              <w:rPr>
                <w:szCs w:val="24"/>
              </w:rPr>
              <w:t>Value</w:t>
            </w:r>
          </w:p>
        </w:tc>
        <w:tc>
          <w:tcPr>
            <w:tcW w:w="8855" w:type="dxa"/>
            <w:tcBorders>
              <w:top w:val="single" w:sz="12" w:space="0" w:color="auto"/>
              <w:bottom w:val="single" w:sz="12" w:space="0" w:color="auto"/>
            </w:tcBorders>
          </w:tcPr>
          <w:p w14:paraId="2FDD9881" w14:textId="62CB275B" w:rsidR="005254B6" w:rsidRPr="002A4FD4" w:rsidRDefault="005254B6" w:rsidP="002A4FD4">
            <w:pPr>
              <w:pStyle w:val="Tableheader"/>
              <w:keepNext w:val="0"/>
              <w:tabs>
                <w:tab w:val="clear" w:pos="397"/>
                <w:tab w:val="left" w:pos="403"/>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rPr>
            </w:pPr>
            <w:r w:rsidRPr="002A4FD4">
              <w:rPr>
                <w:szCs w:val="24"/>
              </w:rPr>
              <w:t>Valid usage relative to other standard structure types</w:t>
            </w:r>
          </w:p>
        </w:tc>
      </w:tr>
      <w:tr w:rsidR="005254B6" w:rsidRPr="002A4FD4" w14:paraId="54A210E0" w14:textId="77777777" w:rsidTr="00607CC5">
        <w:trPr>
          <w:trHeight w:val="288"/>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auto"/>
            </w:tcBorders>
          </w:tcPr>
          <w:p w14:paraId="4EA809B0" w14:textId="3B39249B"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t>ø</w:t>
            </w:r>
          </w:p>
        </w:tc>
        <w:tc>
          <w:tcPr>
            <w:tcW w:w="8855" w:type="dxa"/>
            <w:tcBorders>
              <w:top w:val="single" w:sz="12" w:space="0" w:color="auto"/>
            </w:tcBorders>
          </w:tcPr>
          <w:p w14:paraId="1F888D51" w14:textId="00F0785D"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shall not occur</w:t>
            </w:r>
          </w:p>
        </w:tc>
      </w:tr>
      <w:tr w:rsidR="005254B6" w:rsidRPr="002A4FD4" w14:paraId="340915C0" w14:textId="77777777" w:rsidTr="00607CC5">
        <w:tc>
          <w:tcPr>
            <w:cnfStyle w:val="001000000000" w:firstRow="0" w:lastRow="0" w:firstColumn="1" w:lastColumn="0" w:oddVBand="0" w:evenVBand="0" w:oddHBand="0" w:evenHBand="0" w:firstRowFirstColumn="0" w:firstRowLastColumn="0" w:lastRowFirstColumn="0" w:lastRowLastColumn="0"/>
            <w:tcW w:w="810" w:type="dxa"/>
          </w:tcPr>
          <w:p w14:paraId="686E40E8" w14:textId="63B33752"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lastRenderedPageBreak/>
              <w:t>ø*</w:t>
            </w:r>
          </w:p>
        </w:tc>
        <w:tc>
          <w:tcPr>
            <w:tcW w:w="8855" w:type="dxa"/>
          </w:tcPr>
          <w:p w14:paraId="68BCF4D2" w14:textId="708C46E1"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shall not occur unless the parent element is used as a grouping level element</w:t>
            </w:r>
          </w:p>
        </w:tc>
      </w:tr>
      <w:tr w:rsidR="005254B6" w:rsidRPr="002A4FD4" w14:paraId="33A307D0" w14:textId="77777777" w:rsidTr="00607CC5">
        <w:tc>
          <w:tcPr>
            <w:cnfStyle w:val="001000000000" w:firstRow="0" w:lastRow="0" w:firstColumn="1" w:lastColumn="0" w:oddVBand="0" w:evenVBand="0" w:oddHBand="0" w:evenHBand="0" w:firstRowFirstColumn="0" w:firstRowLastColumn="0" w:lastRowFirstColumn="0" w:lastRowLastColumn="0"/>
            <w:tcW w:w="810" w:type="dxa"/>
          </w:tcPr>
          <w:p w14:paraId="5B942B15" w14:textId="0EF28FA9" w:rsidR="005254B6" w:rsidRPr="002A4FD4" w:rsidRDefault="005254B6" w:rsidP="002A4FD4">
            <w:pPr>
              <w:pStyle w:val="Tablebody"/>
              <w:tabs>
                <w:tab w:val="clear" w:pos="397"/>
                <w:tab w:val="left" w:pos="403"/>
              </w:tabs>
              <w:autoSpaceDE w:val="0"/>
              <w:autoSpaceDN w:val="0"/>
              <w:adjustRightInd w:val="0"/>
              <w:rPr>
                <w:rFonts w:ascii="Cambria" w:hAnsi="Cambria"/>
              </w:rPr>
            </w:pPr>
            <w:proofErr w:type="gramStart"/>
            <w:r w:rsidRPr="002A4FD4">
              <w:rPr>
                <w:szCs w:val="24"/>
              </w:rPr>
              <w:t>0..n</w:t>
            </w:r>
            <w:proofErr w:type="gramEnd"/>
          </w:p>
        </w:tc>
        <w:tc>
          <w:tcPr>
            <w:tcW w:w="8855" w:type="dxa"/>
          </w:tcPr>
          <w:p w14:paraId="5E45B7A4" w14:textId="78BE45A3"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may be a child element with one or several occurrences, but is not required to be present</w:t>
            </w:r>
          </w:p>
        </w:tc>
      </w:tr>
      <w:tr w:rsidR="005254B6" w:rsidRPr="002A4FD4" w14:paraId="1807A2A7" w14:textId="77777777" w:rsidTr="00607CC5">
        <w:tc>
          <w:tcPr>
            <w:cnfStyle w:val="001000000000" w:firstRow="0" w:lastRow="0" w:firstColumn="1" w:lastColumn="0" w:oddVBand="0" w:evenVBand="0" w:oddHBand="0" w:evenHBand="0" w:firstRowFirstColumn="0" w:firstRowLastColumn="0" w:lastRowFirstColumn="0" w:lastRowLastColumn="0"/>
            <w:tcW w:w="810" w:type="dxa"/>
          </w:tcPr>
          <w:p w14:paraId="106F8C5C" w14:textId="21F6CBF4" w:rsidR="005254B6" w:rsidRPr="002A4FD4" w:rsidRDefault="005254B6" w:rsidP="002A4FD4">
            <w:pPr>
              <w:pStyle w:val="Tablebody"/>
              <w:tabs>
                <w:tab w:val="clear" w:pos="397"/>
                <w:tab w:val="left" w:pos="403"/>
              </w:tabs>
              <w:autoSpaceDE w:val="0"/>
              <w:autoSpaceDN w:val="0"/>
              <w:adjustRightInd w:val="0"/>
              <w:rPr>
                <w:rFonts w:ascii="Cambria" w:hAnsi="Cambria"/>
              </w:rPr>
            </w:pPr>
            <w:proofErr w:type="gramStart"/>
            <w:r w:rsidRPr="002A4FD4">
              <w:rPr>
                <w:szCs w:val="24"/>
              </w:rPr>
              <w:t>1..n</w:t>
            </w:r>
            <w:proofErr w:type="gramEnd"/>
          </w:p>
        </w:tc>
        <w:tc>
          <w:tcPr>
            <w:tcW w:w="8855" w:type="dxa"/>
          </w:tcPr>
          <w:p w14:paraId="22685813" w14:textId="4639724D"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shall be present as a child element with one or several occurrences</w:t>
            </w:r>
          </w:p>
        </w:tc>
      </w:tr>
      <w:tr w:rsidR="005254B6" w:rsidRPr="002A4FD4" w14:paraId="0A202B7E" w14:textId="77777777" w:rsidTr="00607CC5">
        <w:tc>
          <w:tcPr>
            <w:cnfStyle w:val="001000000000" w:firstRow="0" w:lastRow="0" w:firstColumn="1" w:lastColumn="0" w:oddVBand="0" w:evenVBand="0" w:oddHBand="0" w:evenHBand="0" w:firstRowFirstColumn="0" w:firstRowLastColumn="0" w:lastRowFirstColumn="0" w:lastRowLastColumn="0"/>
            <w:tcW w:w="810" w:type="dxa"/>
          </w:tcPr>
          <w:p w14:paraId="77F79AA9" w14:textId="3D78B21A"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t>0..1</w:t>
            </w:r>
          </w:p>
        </w:tc>
        <w:tc>
          <w:tcPr>
            <w:tcW w:w="8855" w:type="dxa"/>
          </w:tcPr>
          <w:p w14:paraId="70F535DC" w14:textId="4D5256DB"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may occur, but not more than once</w:t>
            </w:r>
          </w:p>
        </w:tc>
      </w:tr>
      <w:tr w:rsidR="005254B6" w:rsidRPr="002A4FD4" w14:paraId="60D4BE36" w14:textId="77777777" w:rsidTr="00607CC5">
        <w:tc>
          <w:tcPr>
            <w:cnfStyle w:val="001000000000" w:firstRow="0" w:lastRow="0" w:firstColumn="1" w:lastColumn="0" w:oddVBand="0" w:evenVBand="0" w:oddHBand="0" w:evenHBand="0" w:firstRowFirstColumn="0" w:firstRowLastColumn="0" w:lastRowFirstColumn="0" w:lastRowLastColumn="0"/>
            <w:tcW w:w="810" w:type="dxa"/>
          </w:tcPr>
          <w:p w14:paraId="0F3129EA" w14:textId="29BAD3C6"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t>‡</w:t>
            </w:r>
          </w:p>
        </w:tc>
        <w:tc>
          <w:tcPr>
            <w:tcW w:w="8855" w:type="dxa"/>
          </w:tcPr>
          <w:p w14:paraId="6C219EC4" w14:textId="437A8CA1"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for containment rules, refer to the respective structure element type’s description</w:t>
            </w:r>
          </w:p>
        </w:tc>
      </w:tr>
      <w:tr w:rsidR="005254B6" w:rsidRPr="002A4FD4" w14:paraId="3AEEAD0F" w14:textId="77777777" w:rsidTr="00607CC5">
        <w:trPr>
          <w:trHeight w:val="625"/>
        </w:trPr>
        <w:tc>
          <w:tcPr>
            <w:cnfStyle w:val="001000000000" w:firstRow="0" w:lastRow="0" w:firstColumn="1" w:lastColumn="0" w:oddVBand="0" w:evenVBand="0" w:oddHBand="0" w:evenHBand="0" w:firstRowFirstColumn="0" w:firstRowLastColumn="0" w:lastRowFirstColumn="0" w:lastRowLastColumn="0"/>
            <w:tcW w:w="810" w:type="dxa"/>
          </w:tcPr>
          <w:p w14:paraId="5C9204F1" w14:textId="7A1C9D02"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t>[a]</w:t>
            </w:r>
          </w:p>
        </w:tc>
        <w:tc>
          <w:tcPr>
            <w:tcW w:w="8855" w:type="dxa"/>
          </w:tcPr>
          <w:p w14:paraId="68D47DE5" w14:textId="31BB15B9"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 xml:space="preserve">for specific provisions when and how these structure elements or content can be contained inside a </w:t>
            </w:r>
            <w:r w:rsidRPr="002A4FD4">
              <w:rPr>
                <w:b/>
                <w:szCs w:val="24"/>
              </w:rPr>
              <w:t>Ruby</w:t>
            </w:r>
            <w:r w:rsidRPr="002A4FD4">
              <w:rPr>
                <w:szCs w:val="24"/>
              </w:rPr>
              <w:t xml:space="preserve"> structure element,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14.8.4.7.3</w:t>
            </w:r>
          </w:p>
        </w:tc>
      </w:tr>
      <w:tr w:rsidR="005254B6" w:rsidRPr="002A4FD4" w14:paraId="10A5038F" w14:textId="77777777" w:rsidTr="00607CC5">
        <w:tc>
          <w:tcPr>
            <w:cnfStyle w:val="001000000000" w:firstRow="0" w:lastRow="0" w:firstColumn="1" w:lastColumn="0" w:oddVBand="0" w:evenVBand="0" w:oddHBand="0" w:evenHBand="0" w:firstRowFirstColumn="0" w:firstRowLastColumn="0" w:lastRowFirstColumn="0" w:lastRowLastColumn="0"/>
            <w:tcW w:w="810" w:type="dxa"/>
            <w:tcBorders>
              <w:bottom w:val="single" w:sz="12" w:space="0" w:color="auto"/>
            </w:tcBorders>
          </w:tcPr>
          <w:p w14:paraId="7171DD61" w14:textId="149BFD2F" w:rsidR="005254B6" w:rsidRPr="002A4FD4" w:rsidRDefault="005254B6" w:rsidP="002A4FD4">
            <w:pPr>
              <w:pStyle w:val="Tablebody"/>
              <w:tabs>
                <w:tab w:val="clear" w:pos="397"/>
                <w:tab w:val="left" w:pos="403"/>
              </w:tabs>
              <w:autoSpaceDE w:val="0"/>
              <w:autoSpaceDN w:val="0"/>
              <w:adjustRightInd w:val="0"/>
              <w:rPr>
                <w:rFonts w:ascii="Cambria" w:hAnsi="Cambria"/>
              </w:rPr>
            </w:pPr>
            <w:r w:rsidRPr="002A4FD4">
              <w:rPr>
                <w:szCs w:val="24"/>
              </w:rPr>
              <w:t>[b]</w:t>
            </w:r>
          </w:p>
        </w:tc>
        <w:tc>
          <w:tcPr>
            <w:tcW w:w="8855" w:type="dxa"/>
            <w:tcBorders>
              <w:bottom w:val="single" w:sz="12" w:space="0" w:color="auto"/>
            </w:tcBorders>
          </w:tcPr>
          <w:p w14:paraId="3846D6A3" w14:textId="6B7F7DAB" w:rsidR="005254B6" w:rsidRPr="002A4FD4" w:rsidRDefault="005254B6" w:rsidP="002A4FD4">
            <w:pPr>
              <w:pStyle w:val="Tablebody"/>
              <w:tabs>
                <w:tab w:val="clear" w:pos="397"/>
                <w:tab w:val="left" w:pos="4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rPr>
            </w:pPr>
            <w:r w:rsidRPr="002A4FD4">
              <w:rPr>
                <w:szCs w:val="24"/>
              </w:rPr>
              <w:t xml:space="preserve">for specific provisions when and how these structure elements or content can be contained inside a </w:t>
            </w:r>
            <w:proofErr w:type="spellStart"/>
            <w:r w:rsidRPr="002A4FD4">
              <w:rPr>
                <w:b/>
                <w:szCs w:val="24"/>
              </w:rPr>
              <w:t>Warichu</w:t>
            </w:r>
            <w:proofErr w:type="spellEnd"/>
            <w:r w:rsidRPr="002A4FD4">
              <w:rPr>
                <w:szCs w:val="24"/>
              </w:rPr>
              <w:t xml:space="preserve"> structure element, see </w:t>
            </w:r>
            <w:r w:rsidRPr="002A4FD4">
              <w:rPr>
                <w:rStyle w:val="stdpublisher"/>
                <w:szCs w:val="24"/>
                <w:shd w:val="clear" w:color="auto" w:fill="auto"/>
              </w:rPr>
              <w:t>ISO</w:t>
            </w:r>
            <w:r w:rsidRPr="002A4FD4">
              <w:rPr>
                <w:szCs w:val="24"/>
              </w:rPr>
              <w:t xml:space="preserve"> </w:t>
            </w:r>
            <w:r w:rsidRPr="002A4FD4">
              <w:rPr>
                <w:rStyle w:val="stddocNumber"/>
                <w:szCs w:val="24"/>
                <w:shd w:val="clear" w:color="auto" w:fill="auto"/>
              </w:rPr>
              <w:t>32000</w:t>
            </w:r>
            <w:r w:rsidRPr="002A4FD4">
              <w:rPr>
                <w:szCs w:val="24"/>
              </w:rPr>
              <w:t>-</w:t>
            </w:r>
            <w:r w:rsidRPr="002A4FD4">
              <w:rPr>
                <w:rStyle w:val="stddocPartNumber"/>
                <w:szCs w:val="24"/>
                <w:shd w:val="clear" w:color="auto" w:fill="auto"/>
              </w:rPr>
              <w:t>2</w:t>
            </w:r>
            <w:r w:rsidRPr="002A4FD4">
              <w:rPr>
                <w:szCs w:val="24"/>
              </w:rPr>
              <w:t>:</w:t>
            </w:r>
            <w:r w:rsidRPr="002A4FD4">
              <w:rPr>
                <w:rStyle w:val="stdyear"/>
                <w:szCs w:val="24"/>
                <w:shd w:val="clear" w:color="auto" w:fill="auto"/>
              </w:rPr>
              <w:t>2020</w:t>
            </w:r>
            <w:r w:rsidRPr="002A4FD4">
              <w:rPr>
                <w:szCs w:val="24"/>
              </w:rPr>
              <w:t xml:space="preserve">, </w:t>
            </w:r>
            <w:r w:rsidRPr="002A4FD4">
              <w:rPr>
                <w:rStyle w:val="stdsection"/>
                <w:szCs w:val="24"/>
                <w:shd w:val="clear" w:color="auto" w:fill="auto"/>
              </w:rPr>
              <w:t>14.8.4.7.3</w:t>
            </w:r>
          </w:p>
        </w:tc>
      </w:tr>
    </w:tbl>
    <w:p w14:paraId="489068DB" w14:textId="5252E026" w:rsidR="005254B6" w:rsidRPr="002A4FD4" w:rsidRDefault="005254B6" w:rsidP="002A4FD4">
      <w:pPr>
        <w:pStyle w:val="Tabletitle"/>
        <w:autoSpaceDE w:val="0"/>
        <w:autoSpaceDN w:val="0"/>
        <w:adjustRightInd w:val="0"/>
        <w:outlineLvl w:val="0"/>
        <w:rPr>
          <w:szCs w:val="24"/>
        </w:rPr>
      </w:pPr>
    </w:p>
    <w:p w14:paraId="67138800" w14:textId="77777777" w:rsidR="005254B6" w:rsidRPr="002A4FD4" w:rsidRDefault="005254B6" w:rsidP="002A4FD4">
      <w:pPr>
        <w:autoSpaceDE w:val="0"/>
        <w:autoSpaceDN w:val="0"/>
        <w:adjustRightInd w:val="0"/>
        <w:rPr>
          <w:rFonts w:eastAsia="Times New Roman"/>
          <w:szCs w:val="24"/>
        </w:rPr>
      </w:pPr>
      <w:r w:rsidRPr="002A4FD4">
        <w:rPr>
          <w:rFonts w:ascii="Times New Roman" w:eastAsia="Times New Roman" w:hAnsi="Times New Roman"/>
          <w:sz w:val="24"/>
          <w:szCs w:val="24"/>
          <w:lang w:val="en-US" w:eastAsia="en-US"/>
        </w:rPr>
        <w:br w:type="page"/>
      </w:r>
    </w:p>
    <w:p w14:paraId="73555E29" w14:textId="77777777" w:rsidR="005254B6" w:rsidRPr="002A4FD4" w:rsidRDefault="005254B6" w:rsidP="002A4FD4">
      <w:pPr>
        <w:pStyle w:val="Tabletitle"/>
        <w:autoSpaceDE w:val="0"/>
        <w:autoSpaceDN w:val="0"/>
        <w:adjustRightInd w:val="0"/>
        <w:outlineLvl w:val="0"/>
        <w:rPr>
          <w:szCs w:val="24"/>
        </w:rPr>
      </w:pPr>
      <w:r w:rsidRPr="002A4FD4">
        <w:rPr>
          <w:szCs w:val="24"/>
        </w:rPr>
        <w:lastRenderedPageBreak/>
        <w:t>Table 5 — Parent-child relationships between the PDF 1.7 elements and PDF 2.0 elements</w:t>
      </w:r>
    </w:p>
    <w:tbl>
      <w:tblPr>
        <w:tblW w:w="9968" w:type="dxa"/>
        <w:tblLook w:val="06A0" w:firstRow="1" w:lastRow="0" w:firstColumn="1" w:lastColumn="0" w:noHBand="1" w:noVBand="1"/>
      </w:tblPr>
      <w:tblGrid>
        <w:gridCol w:w="2076"/>
        <w:gridCol w:w="629"/>
        <w:gridCol w:w="3356"/>
        <w:gridCol w:w="594"/>
        <w:gridCol w:w="3362"/>
      </w:tblGrid>
      <w:tr w:rsidR="005254B6" w:rsidRPr="002A4FD4" w14:paraId="7DCA576C" w14:textId="77777777" w:rsidTr="00365B1E">
        <w:trPr>
          <w:trHeight w:val="375"/>
          <w:tblHeader/>
        </w:trPr>
        <w:tc>
          <w:tcPr>
            <w:tcW w:w="2076" w:type="dxa"/>
            <w:vMerge w:val="restart"/>
            <w:tcBorders>
              <w:top w:val="single" w:sz="12" w:space="0" w:color="auto"/>
              <w:left w:val="nil"/>
              <w:bottom w:val="single" w:sz="8" w:space="0" w:color="000000"/>
              <w:right w:val="nil"/>
            </w:tcBorders>
            <w:noWrap/>
            <w:hideMark/>
          </w:tcPr>
          <w:p w14:paraId="7BC2545A" w14:textId="700EECBB" w:rsidR="005254B6" w:rsidRPr="002A4FD4" w:rsidRDefault="005254B6" w:rsidP="002A4FD4">
            <w:pPr>
              <w:pStyle w:val="Tableheader--"/>
              <w:autoSpaceDE w:val="0"/>
              <w:autoSpaceDN w:val="0"/>
              <w:adjustRightInd w:val="0"/>
              <w:rPr>
                <w:b/>
                <w:lang w:val="en-US"/>
              </w:rPr>
            </w:pPr>
            <w:r w:rsidRPr="002A4FD4">
              <w:rPr>
                <w:b/>
                <w:szCs w:val="24"/>
              </w:rPr>
              <w:t>Structure Type</w:t>
            </w:r>
          </w:p>
        </w:tc>
        <w:tc>
          <w:tcPr>
            <w:tcW w:w="3936" w:type="dxa"/>
            <w:gridSpan w:val="2"/>
            <w:tcBorders>
              <w:top w:val="single" w:sz="12" w:space="0" w:color="auto"/>
              <w:left w:val="nil"/>
              <w:bottom w:val="nil"/>
              <w:right w:val="nil"/>
            </w:tcBorders>
            <w:noWrap/>
            <w:hideMark/>
          </w:tcPr>
          <w:p w14:paraId="692AE971" w14:textId="27B1ADF5" w:rsidR="005254B6" w:rsidRPr="002A4FD4" w:rsidRDefault="005254B6" w:rsidP="002A4FD4">
            <w:pPr>
              <w:pStyle w:val="Tableheader--"/>
              <w:autoSpaceDE w:val="0"/>
              <w:autoSpaceDN w:val="0"/>
              <w:adjustRightInd w:val="0"/>
              <w:rPr>
                <w:b/>
                <w:lang w:val="en-US"/>
              </w:rPr>
            </w:pPr>
            <w:r w:rsidRPr="002A4FD4">
              <w:rPr>
                <w:b/>
                <w:szCs w:val="24"/>
              </w:rPr>
              <w:t>Children</w:t>
            </w:r>
          </w:p>
        </w:tc>
        <w:tc>
          <w:tcPr>
            <w:tcW w:w="3956" w:type="dxa"/>
            <w:gridSpan w:val="2"/>
            <w:tcBorders>
              <w:top w:val="single" w:sz="12" w:space="0" w:color="auto"/>
              <w:left w:val="nil"/>
              <w:bottom w:val="nil"/>
              <w:right w:val="nil"/>
            </w:tcBorders>
            <w:noWrap/>
            <w:hideMark/>
          </w:tcPr>
          <w:p w14:paraId="2E4A91DB" w14:textId="21A1CE5A" w:rsidR="005254B6" w:rsidRPr="002A4FD4" w:rsidRDefault="005254B6" w:rsidP="002A4FD4">
            <w:pPr>
              <w:pStyle w:val="Tableheader--"/>
              <w:autoSpaceDE w:val="0"/>
              <w:autoSpaceDN w:val="0"/>
              <w:adjustRightInd w:val="0"/>
              <w:rPr>
                <w:b/>
                <w:lang w:val="en-US"/>
              </w:rPr>
            </w:pPr>
            <w:r w:rsidRPr="002A4FD4">
              <w:rPr>
                <w:b/>
                <w:szCs w:val="24"/>
              </w:rPr>
              <w:t>Parents</w:t>
            </w:r>
          </w:p>
        </w:tc>
      </w:tr>
      <w:tr w:rsidR="005254B6" w:rsidRPr="002A4FD4" w14:paraId="57F99F91" w14:textId="77777777" w:rsidTr="00365B1E">
        <w:trPr>
          <w:trHeight w:val="300"/>
        </w:trPr>
        <w:tc>
          <w:tcPr>
            <w:tcW w:w="2076" w:type="dxa"/>
            <w:vMerge/>
            <w:tcBorders>
              <w:top w:val="single" w:sz="8" w:space="0" w:color="auto"/>
              <w:left w:val="nil"/>
              <w:bottom w:val="single" w:sz="12" w:space="0" w:color="auto"/>
              <w:right w:val="nil"/>
            </w:tcBorders>
            <w:vAlign w:val="center"/>
            <w:hideMark/>
          </w:tcPr>
          <w:p w14:paraId="5688B468" w14:textId="77777777" w:rsidR="005254B6" w:rsidRPr="002A4FD4" w:rsidRDefault="005254B6" w:rsidP="002A4FD4">
            <w:pPr>
              <w:pStyle w:val="Tableheader--"/>
              <w:tabs>
                <w:tab w:val="clear" w:pos="397"/>
                <w:tab w:val="clear" w:pos="794"/>
                <w:tab w:val="clear" w:pos="1191"/>
                <w:tab w:val="clear" w:pos="1588"/>
                <w:tab w:val="clear" w:pos="1985"/>
                <w:tab w:val="clear" w:pos="2381"/>
                <w:tab w:val="clear" w:pos="2778"/>
                <w:tab w:val="clear" w:pos="3175"/>
                <w:tab w:val="clear" w:pos="3572"/>
                <w:tab w:val="clear" w:pos="3969"/>
              </w:tabs>
              <w:rPr>
                <w:lang w:val="en-US"/>
              </w:rPr>
            </w:pPr>
          </w:p>
        </w:tc>
        <w:tc>
          <w:tcPr>
            <w:tcW w:w="580" w:type="dxa"/>
            <w:tcBorders>
              <w:top w:val="nil"/>
              <w:left w:val="nil"/>
              <w:bottom w:val="single" w:sz="12" w:space="0" w:color="auto"/>
              <w:right w:val="nil"/>
            </w:tcBorders>
            <w:noWrap/>
            <w:vAlign w:val="bottom"/>
            <w:hideMark/>
          </w:tcPr>
          <w:p w14:paraId="557DE275" w14:textId="71B71AE2" w:rsidR="005254B6" w:rsidRPr="002A4FD4" w:rsidRDefault="005254B6" w:rsidP="002A4FD4">
            <w:pPr>
              <w:pStyle w:val="Tableheader--"/>
              <w:autoSpaceDE w:val="0"/>
              <w:autoSpaceDN w:val="0"/>
              <w:adjustRightInd w:val="0"/>
              <w:rPr>
                <w:b/>
                <w:lang w:val="en-US"/>
              </w:rPr>
            </w:pPr>
            <w:r w:rsidRPr="002A4FD4">
              <w:rPr>
                <w:b/>
                <w:szCs w:val="24"/>
              </w:rPr>
              <w:t>Occ.</w:t>
            </w:r>
          </w:p>
        </w:tc>
        <w:tc>
          <w:tcPr>
            <w:tcW w:w="3356" w:type="dxa"/>
            <w:tcBorders>
              <w:top w:val="nil"/>
              <w:left w:val="nil"/>
              <w:bottom w:val="single" w:sz="12" w:space="0" w:color="auto"/>
              <w:right w:val="nil"/>
            </w:tcBorders>
            <w:noWrap/>
            <w:vAlign w:val="bottom"/>
            <w:hideMark/>
          </w:tcPr>
          <w:p w14:paraId="596572D3" w14:textId="460EB3E1" w:rsidR="005254B6" w:rsidRPr="002A4FD4" w:rsidRDefault="005254B6" w:rsidP="002A4FD4">
            <w:pPr>
              <w:pStyle w:val="Tableheader--"/>
              <w:autoSpaceDE w:val="0"/>
              <w:autoSpaceDN w:val="0"/>
              <w:adjustRightInd w:val="0"/>
              <w:rPr>
                <w:b/>
                <w:lang w:val="en-US"/>
              </w:rPr>
            </w:pPr>
            <w:r w:rsidRPr="002A4FD4">
              <w:rPr>
                <w:b/>
                <w:szCs w:val="24"/>
              </w:rPr>
              <w:t>Structure Type</w:t>
            </w:r>
          </w:p>
        </w:tc>
        <w:tc>
          <w:tcPr>
            <w:tcW w:w="594" w:type="dxa"/>
            <w:tcBorders>
              <w:top w:val="nil"/>
              <w:left w:val="nil"/>
              <w:bottom w:val="single" w:sz="12" w:space="0" w:color="auto"/>
              <w:right w:val="nil"/>
            </w:tcBorders>
            <w:noWrap/>
            <w:vAlign w:val="bottom"/>
            <w:hideMark/>
          </w:tcPr>
          <w:p w14:paraId="23F2FE11" w14:textId="0073A37E" w:rsidR="005254B6" w:rsidRPr="002A4FD4" w:rsidRDefault="005254B6" w:rsidP="002A4FD4">
            <w:pPr>
              <w:pStyle w:val="Tableheader--"/>
              <w:autoSpaceDE w:val="0"/>
              <w:autoSpaceDN w:val="0"/>
              <w:adjustRightInd w:val="0"/>
              <w:rPr>
                <w:b/>
                <w:lang w:val="en-US"/>
              </w:rPr>
            </w:pPr>
            <w:r w:rsidRPr="002A4FD4">
              <w:rPr>
                <w:b/>
                <w:szCs w:val="24"/>
              </w:rPr>
              <w:t>Occ.</w:t>
            </w:r>
          </w:p>
        </w:tc>
        <w:tc>
          <w:tcPr>
            <w:tcW w:w="3362" w:type="dxa"/>
            <w:tcBorders>
              <w:top w:val="nil"/>
              <w:left w:val="nil"/>
              <w:bottom w:val="single" w:sz="12" w:space="0" w:color="auto"/>
              <w:right w:val="nil"/>
            </w:tcBorders>
            <w:noWrap/>
            <w:vAlign w:val="bottom"/>
            <w:hideMark/>
          </w:tcPr>
          <w:p w14:paraId="3C099DDB" w14:textId="12748195" w:rsidR="005254B6" w:rsidRPr="002A4FD4" w:rsidRDefault="005254B6" w:rsidP="002A4FD4">
            <w:pPr>
              <w:pStyle w:val="Tableheader--"/>
              <w:autoSpaceDE w:val="0"/>
              <w:autoSpaceDN w:val="0"/>
              <w:adjustRightInd w:val="0"/>
              <w:rPr>
                <w:b/>
                <w:lang w:val="en-US"/>
              </w:rPr>
            </w:pPr>
            <w:r w:rsidRPr="002A4FD4">
              <w:rPr>
                <w:b/>
                <w:szCs w:val="24"/>
              </w:rPr>
              <w:t>Structure Type</w:t>
            </w:r>
          </w:p>
        </w:tc>
      </w:tr>
      <w:tr w:rsidR="005254B6" w:rsidRPr="002A4FD4" w14:paraId="7E3DDB44" w14:textId="77777777" w:rsidTr="00365B1E">
        <w:trPr>
          <w:trHeight w:val="300"/>
        </w:trPr>
        <w:tc>
          <w:tcPr>
            <w:tcW w:w="2076" w:type="dxa"/>
            <w:tcBorders>
              <w:top w:val="single" w:sz="12" w:space="0" w:color="auto"/>
              <w:left w:val="nil"/>
              <w:bottom w:val="nil"/>
              <w:right w:val="nil"/>
            </w:tcBorders>
            <w:noWrap/>
            <w:hideMark/>
          </w:tcPr>
          <w:p w14:paraId="1E6B62AE" w14:textId="4AB654E4" w:rsidR="005254B6" w:rsidRPr="002A4FD4" w:rsidRDefault="005254B6" w:rsidP="002A4FD4">
            <w:pPr>
              <w:pStyle w:val="Tablebody--"/>
              <w:autoSpaceDE w:val="0"/>
              <w:autoSpaceDN w:val="0"/>
              <w:adjustRightInd w:val="0"/>
              <w:rPr>
                <w:lang w:val="en-US"/>
              </w:rPr>
            </w:pPr>
            <w:proofErr w:type="spellStart"/>
            <w:r w:rsidRPr="002A4FD4">
              <w:rPr>
                <w:szCs w:val="24"/>
              </w:rPr>
              <w:t>StructTreeRoot</w:t>
            </w:r>
            <w:commentRangeStart w:id="117"/>
            <w:proofErr w:type="spellEnd"/>
            <w:ins w:id="118" w:author="Matthew Hardy" w:date="2024-09-11T16:44:00Z" w16du:dateUtc="2024-09-11T23:44:00Z">
              <w:r w:rsidR="003D42C7">
                <w:rPr>
                  <w:rStyle w:val="FootnoteReference"/>
                  <w:szCs w:val="24"/>
                </w:rPr>
                <w:footnoteReference w:id="1"/>
              </w:r>
            </w:ins>
            <w:commentRangeEnd w:id="117"/>
            <w:ins w:id="122" w:author="Matthew Hardy" w:date="2024-09-11T16:51:00Z" w16du:dateUtc="2024-09-11T23:51:00Z">
              <w:r w:rsidR="000C40D4">
                <w:rPr>
                  <w:rStyle w:val="CommentReference"/>
                  <w:rFonts w:eastAsia="MS Mincho"/>
                  <w:lang w:eastAsia="ja-JP"/>
                </w:rPr>
                <w:commentReference w:id="117"/>
              </w:r>
            </w:ins>
          </w:p>
        </w:tc>
        <w:tc>
          <w:tcPr>
            <w:tcW w:w="580" w:type="dxa"/>
            <w:tcBorders>
              <w:top w:val="single" w:sz="12" w:space="0" w:color="auto"/>
              <w:left w:val="nil"/>
              <w:bottom w:val="nil"/>
              <w:right w:val="nil"/>
            </w:tcBorders>
            <w:hideMark/>
          </w:tcPr>
          <w:p w14:paraId="18B5815C" w14:textId="1DF52ED2" w:rsidR="005254B6" w:rsidRPr="002A4FD4" w:rsidRDefault="005254B6" w:rsidP="002A4FD4">
            <w:pPr>
              <w:pStyle w:val="Tablebody--"/>
              <w:autoSpaceDE w:val="0"/>
              <w:autoSpaceDN w:val="0"/>
              <w:adjustRightInd w:val="0"/>
              <w:rPr>
                <w:lang w:val="en-US"/>
              </w:rPr>
            </w:pPr>
            <w:r w:rsidRPr="002A4FD4">
              <w:rPr>
                <w:szCs w:val="24"/>
              </w:rPr>
              <w:t>1</w:t>
            </w:r>
          </w:p>
        </w:tc>
        <w:tc>
          <w:tcPr>
            <w:tcW w:w="3356" w:type="dxa"/>
            <w:tcBorders>
              <w:top w:val="single" w:sz="12" w:space="0" w:color="auto"/>
              <w:left w:val="nil"/>
              <w:bottom w:val="nil"/>
              <w:right w:val="nil"/>
            </w:tcBorders>
            <w:hideMark/>
          </w:tcPr>
          <w:p w14:paraId="0630593A" w14:textId="11B2A4E5" w:rsidR="005254B6" w:rsidRPr="002A4FD4" w:rsidRDefault="005254B6" w:rsidP="002A4FD4">
            <w:pPr>
              <w:pStyle w:val="Tablebody--"/>
              <w:autoSpaceDE w:val="0"/>
              <w:autoSpaceDN w:val="0"/>
              <w:adjustRightInd w:val="0"/>
              <w:rPr>
                <w:lang w:val="en-US"/>
              </w:rPr>
            </w:pPr>
            <w:r w:rsidRPr="002A4FD4">
              <w:rPr>
                <w:szCs w:val="24"/>
              </w:rPr>
              <w:t>Document</w:t>
            </w:r>
          </w:p>
        </w:tc>
        <w:tc>
          <w:tcPr>
            <w:tcW w:w="594" w:type="dxa"/>
            <w:tcBorders>
              <w:top w:val="single" w:sz="12" w:space="0" w:color="auto"/>
              <w:left w:val="nil"/>
              <w:bottom w:val="nil"/>
              <w:right w:val="nil"/>
            </w:tcBorders>
            <w:noWrap/>
            <w:hideMark/>
          </w:tcPr>
          <w:p w14:paraId="07DBBF65" w14:textId="43B59F1B" w:rsidR="005254B6" w:rsidRPr="002A4FD4" w:rsidRDefault="005254B6" w:rsidP="002A4FD4">
            <w:pPr>
              <w:pStyle w:val="Tablebody--"/>
              <w:autoSpaceDE w:val="0"/>
              <w:autoSpaceDN w:val="0"/>
              <w:adjustRightInd w:val="0"/>
              <w:rPr>
                <w:lang w:val="en-US"/>
              </w:rPr>
            </w:pPr>
            <w:r w:rsidRPr="002A4FD4">
              <w:rPr>
                <w:szCs w:val="24"/>
              </w:rPr>
              <w:t> </w:t>
            </w:r>
          </w:p>
        </w:tc>
        <w:tc>
          <w:tcPr>
            <w:tcW w:w="3362" w:type="dxa"/>
            <w:tcBorders>
              <w:top w:val="single" w:sz="12" w:space="0" w:color="auto"/>
              <w:left w:val="nil"/>
              <w:bottom w:val="nil"/>
              <w:right w:val="nil"/>
            </w:tcBorders>
            <w:noWrap/>
            <w:hideMark/>
          </w:tcPr>
          <w:p w14:paraId="144A3772" w14:textId="26D86B82" w:rsidR="005254B6" w:rsidRPr="002A4FD4" w:rsidRDefault="005254B6" w:rsidP="002A4FD4">
            <w:pPr>
              <w:pStyle w:val="Tablebody--"/>
              <w:autoSpaceDE w:val="0"/>
              <w:autoSpaceDN w:val="0"/>
              <w:adjustRightInd w:val="0"/>
              <w:rPr>
                <w:lang w:val="en-US"/>
              </w:rPr>
            </w:pPr>
            <w:r w:rsidRPr="002A4FD4">
              <w:rPr>
                <w:szCs w:val="24"/>
              </w:rPr>
              <w:t> </w:t>
            </w:r>
          </w:p>
        </w:tc>
      </w:tr>
      <w:tr w:rsidR="005254B6" w:rsidRPr="002A4FD4" w14:paraId="33044871" w14:textId="77777777" w:rsidTr="008A1A6C">
        <w:trPr>
          <w:trHeight w:val="7960"/>
        </w:trPr>
        <w:tc>
          <w:tcPr>
            <w:tcW w:w="2076" w:type="dxa"/>
            <w:tcBorders>
              <w:top w:val="nil"/>
              <w:left w:val="nil"/>
              <w:bottom w:val="nil"/>
              <w:right w:val="nil"/>
            </w:tcBorders>
            <w:noWrap/>
            <w:hideMark/>
          </w:tcPr>
          <w:p w14:paraId="2611AB27" w14:textId="0AFAC642" w:rsidR="005254B6" w:rsidRPr="002A4FD4" w:rsidRDefault="005254B6" w:rsidP="002A4FD4">
            <w:pPr>
              <w:pStyle w:val="Tablebody--"/>
              <w:autoSpaceDE w:val="0"/>
              <w:autoSpaceDN w:val="0"/>
              <w:adjustRightInd w:val="0"/>
              <w:rPr>
                <w:lang w:val="en-US"/>
              </w:rPr>
            </w:pPr>
            <w:r w:rsidRPr="002A4FD4">
              <w:rPr>
                <w:szCs w:val="24"/>
              </w:rPr>
              <w:t>Document</w:t>
            </w:r>
          </w:p>
        </w:tc>
        <w:tc>
          <w:tcPr>
            <w:tcW w:w="580" w:type="dxa"/>
            <w:tcBorders>
              <w:top w:val="nil"/>
              <w:left w:val="nil"/>
              <w:bottom w:val="nil"/>
              <w:right w:val="nil"/>
            </w:tcBorders>
            <w:hideMark/>
          </w:tcPr>
          <w:p w14:paraId="0EDFBCEE" w14:textId="34BA33A4"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85FAE0F" w14:textId="02A20122"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p>
        </w:tc>
        <w:tc>
          <w:tcPr>
            <w:tcW w:w="594" w:type="dxa"/>
            <w:tcBorders>
              <w:top w:val="nil"/>
              <w:left w:val="nil"/>
              <w:bottom w:val="nil"/>
              <w:right w:val="nil"/>
            </w:tcBorders>
            <w:hideMark/>
          </w:tcPr>
          <w:p w14:paraId="49A546BF" w14:textId="053762C4" w:rsidR="005254B6" w:rsidRPr="002A4FD4" w:rsidRDefault="005254B6" w:rsidP="002A4FD4">
            <w:pPr>
              <w:pStyle w:val="Tablebody--"/>
              <w:autoSpaceDE w:val="0"/>
              <w:autoSpaceDN w:val="0"/>
              <w:adjustRightInd w:val="0"/>
              <w:rPr>
                <w:lang w:val="en-US"/>
              </w:rPr>
            </w:pPr>
            <w:r w:rsidRPr="002A4FD4">
              <w:rPr>
                <w:szCs w:val="24"/>
              </w:rPr>
              <w:t>1</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p>
        </w:tc>
        <w:tc>
          <w:tcPr>
            <w:tcW w:w="3362" w:type="dxa"/>
            <w:tcBorders>
              <w:top w:val="nil"/>
              <w:left w:val="nil"/>
              <w:bottom w:val="nil"/>
              <w:right w:val="nil"/>
            </w:tcBorders>
            <w:hideMark/>
          </w:tcPr>
          <w:p w14:paraId="6497EA4C" w14:textId="67BA97F9" w:rsidR="005254B6" w:rsidRPr="002A4FD4" w:rsidRDefault="005254B6" w:rsidP="002A4FD4">
            <w:pPr>
              <w:pStyle w:val="Tablebody--"/>
              <w:autoSpaceDE w:val="0"/>
              <w:autoSpaceDN w:val="0"/>
              <w:adjustRightInd w:val="0"/>
              <w:rPr>
                <w:lang w:val="fr-CH"/>
              </w:rPr>
            </w:pPr>
            <w:proofErr w:type="spellStart"/>
            <w:r w:rsidRPr="002A4FD4">
              <w:rPr>
                <w:szCs w:val="24"/>
                <w:lang w:val="fr-CH"/>
              </w:rPr>
              <w:t>StructTreeRoot</w:t>
            </w:r>
            <w:proofErr w:type="spellEnd"/>
            <w:r w:rsidRPr="002A4FD4">
              <w:rPr>
                <w:szCs w:val="24"/>
                <w:lang w:val="fr-CH"/>
              </w:rPr>
              <w:br/>
              <w:t>Document</w:t>
            </w:r>
            <w:r w:rsidRPr="002A4FD4">
              <w:rPr>
                <w:szCs w:val="24"/>
                <w:lang w:val="fr-CH"/>
              </w:rPr>
              <w:br/>
            </w:r>
            <w:proofErr w:type="spellStart"/>
            <w:r w:rsidRPr="002A4FD4">
              <w:rPr>
                <w:szCs w:val="24"/>
                <w:lang w:val="fr-CH"/>
              </w:rPr>
              <w:t>DocumentFragment</w:t>
            </w:r>
            <w:proofErr w:type="spellEnd"/>
            <w:r w:rsidRPr="002A4FD4">
              <w:rPr>
                <w:szCs w:val="24"/>
                <w:lang w:val="fr-CH"/>
              </w:rPr>
              <w:br/>
              <w:t>Part</w:t>
            </w:r>
            <w:r w:rsidRPr="002A4FD4">
              <w:rPr>
                <w:szCs w:val="24"/>
                <w:lang w:val="fr-CH"/>
              </w:rPr>
              <w:br/>
              <w:t>Div</w:t>
            </w:r>
            <w:r w:rsidRPr="002A4FD4">
              <w:rPr>
                <w:szCs w:val="24"/>
                <w:lang w:val="fr-CH"/>
              </w:rPr>
              <w:br/>
            </w:r>
            <w:proofErr w:type="spellStart"/>
            <w:r w:rsidRPr="002A4FD4">
              <w:rPr>
                <w:szCs w:val="24"/>
                <w:lang w:val="fr-CH"/>
              </w:rPr>
              <w:t>Aside</w:t>
            </w:r>
            <w:proofErr w:type="spellEnd"/>
            <w:r w:rsidRPr="002A4FD4">
              <w:rPr>
                <w:szCs w:val="24"/>
                <w:lang w:val="fr-CH"/>
              </w:rPr>
              <w:br/>
            </w:r>
            <w:proofErr w:type="spellStart"/>
            <w:r w:rsidRPr="002A4FD4">
              <w:rPr>
                <w:szCs w:val="24"/>
                <w:lang w:val="fr-CH"/>
              </w:rPr>
              <w:t>BlockQuote</w:t>
            </w:r>
            <w:proofErr w:type="spellEnd"/>
            <w:r w:rsidRPr="002A4FD4">
              <w:rPr>
                <w:szCs w:val="24"/>
                <w:lang w:val="fr-CH"/>
              </w:rPr>
              <w:br/>
            </w:r>
            <w:proofErr w:type="spellStart"/>
            <w:r w:rsidRPr="002A4FD4">
              <w:rPr>
                <w:szCs w:val="24"/>
                <w:lang w:val="fr-CH"/>
              </w:rPr>
              <w:t>NonStruct</w:t>
            </w:r>
            <w:proofErr w:type="spellEnd"/>
            <w:r w:rsidRPr="002A4FD4">
              <w:rPr>
                <w:szCs w:val="24"/>
                <w:lang w:val="fr-CH"/>
              </w:rPr>
              <w:br/>
            </w:r>
            <w:proofErr w:type="spellStart"/>
            <w:r w:rsidRPr="002A4FD4">
              <w:rPr>
                <w:szCs w:val="24"/>
                <w:lang w:val="fr-CH"/>
              </w:rPr>
              <w:t>Private</w:t>
            </w:r>
            <w:proofErr w:type="spellEnd"/>
            <w:r w:rsidRPr="002A4FD4">
              <w:rPr>
                <w:szCs w:val="24"/>
                <w:lang w:val="fr-CH"/>
              </w:rPr>
              <w:br/>
            </w:r>
            <w:proofErr w:type="spellStart"/>
            <w:r w:rsidRPr="002A4FD4">
              <w:rPr>
                <w:szCs w:val="24"/>
                <w:lang w:val="fr-CH"/>
              </w:rPr>
              <w:t>Artifact</w:t>
            </w:r>
            <w:proofErr w:type="spellEnd"/>
          </w:p>
        </w:tc>
      </w:tr>
      <w:tr w:rsidR="005254B6" w:rsidRPr="002A4FD4" w14:paraId="6743BD02" w14:textId="77777777" w:rsidTr="008A1A6C">
        <w:trPr>
          <w:trHeight w:val="7960"/>
        </w:trPr>
        <w:tc>
          <w:tcPr>
            <w:tcW w:w="2076" w:type="dxa"/>
            <w:tcBorders>
              <w:top w:val="nil"/>
              <w:left w:val="nil"/>
              <w:bottom w:val="nil"/>
              <w:right w:val="nil"/>
            </w:tcBorders>
            <w:noWrap/>
            <w:hideMark/>
          </w:tcPr>
          <w:p w14:paraId="465BE0EE" w14:textId="1D9D0480"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DocumentFragment</w:t>
            </w:r>
            <w:proofErr w:type="spellEnd"/>
          </w:p>
        </w:tc>
        <w:tc>
          <w:tcPr>
            <w:tcW w:w="580" w:type="dxa"/>
            <w:tcBorders>
              <w:top w:val="nil"/>
              <w:left w:val="nil"/>
              <w:bottom w:val="nil"/>
              <w:right w:val="nil"/>
            </w:tcBorders>
            <w:hideMark/>
          </w:tcPr>
          <w:p w14:paraId="4DD0E80C" w14:textId="616AAC9E"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6262E92D" w14:textId="7DA4367B"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p>
        </w:tc>
        <w:tc>
          <w:tcPr>
            <w:tcW w:w="594" w:type="dxa"/>
            <w:tcBorders>
              <w:top w:val="nil"/>
              <w:left w:val="nil"/>
              <w:bottom w:val="nil"/>
              <w:right w:val="nil"/>
            </w:tcBorders>
            <w:hideMark/>
          </w:tcPr>
          <w:p w14:paraId="079854DE" w14:textId="3EE2C1EF"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p>
        </w:tc>
        <w:tc>
          <w:tcPr>
            <w:tcW w:w="3362" w:type="dxa"/>
            <w:tcBorders>
              <w:top w:val="nil"/>
              <w:left w:val="nil"/>
              <w:bottom w:val="nil"/>
              <w:right w:val="nil"/>
            </w:tcBorders>
            <w:hideMark/>
          </w:tcPr>
          <w:p w14:paraId="79FC833D" w14:textId="6751C554"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t>Caption</w:t>
            </w:r>
            <w:r w:rsidRPr="002A4FD4">
              <w:rPr>
                <w:szCs w:val="24"/>
              </w:rPr>
              <w:br/>
              <w:t>Artifact</w:t>
            </w:r>
          </w:p>
        </w:tc>
      </w:tr>
      <w:tr w:rsidR="005254B6" w:rsidRPr="002A4FD4" w14:paraId="1AE376D9" w14:textId="77777777" w:rsidTr="008A1A6C">
        <w:trPr>
          <w:trHeight w:val="8192"/>
        </w:trPr>
        <w:tc>
          <w:tcPr>
            <w:tcW w:w="2076" w:type="dxa"/>
            <w:tcBorders>
              <w:top w:val="nil"/>
              <w:left w:val="nil"/>
              <w:bottom w:val="nil"/>
              <w:right w:val="nil"/>
            </w:tcBorders>
            <w:noWrap/>
            <w:hideMark/>
          </w:tcPr>
          <w:p w14:paraId="2CB6EDB0" w14:textId="4CB61665" w:rsidR="005254B6" w:rsidRPr="002A4FD4" w:rsidRDefault="005254B6" w:rsidP="002A4FD4">
            <w:pPr>
              <w:pStyle w:val="Tablebody--"/>
              <w:autoSpaceDE w:val="0"/>
              <w:autoSpaceDN w:val="0"/>
              <w:adjustRightInd w:val="0"/>
              <w:rPr>
                <w:lang w:val="en-US"/>
              </w:rPr>
            </w:pPr>
            <w:r w:rsidRPr="002A4FD4">
              <w:rPr>
                <w:szCs w:val="24"/>
              </w:rPr>
              <w:lastRenderedPageBreak/>
              <w:t>Part</w:t>
            </w:r>
          </w:p>
        </w:tc>
        <w:tc>
          <w:tcPr>
            <w:tcW w:w="580" w:type="dxa"/>
            <w:tcBorders>
              <w:top w:val="nil"/>
              <w:left w:val="nil"/>
              <w:bottom w:val="nil"/>
              <w:right w:val="nil"/>
            </w:tcBorders>
            <w:hideMark/>
          </w:tcPr>
          <w:p w14:paraId="00C94B5D" w14:textId="6CF75B9C"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p>
        </w:tc>
        <w:tc>
          <w:tcPr>
            <w:tcW w:w="3356" w:type="dxa"/>
            <w:tcBorders>
              <w:top w:val="nil"/>
              <w:left w:val="nil"/>
              <w:bottom w:val="nil"/>
              <w:right w:val="nil"/>
            </w:tcBorders>
            <w:hideMark/>
          </w:tcPr>
          <w:p w14:paraId="455CDAC5" w14:textId="2F4388BC"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p>
        </w:tc>
        <w:tc>
          <w:tcPr>
            <w:tcW w:w="594" w:type="dxa"/>
            <w:tcBorders>
              <w:top w:val="nil"/>
              <w:left w:val="nil"/>
              <w:bottom w:val="nil"/>
              <w:right w:val="nil"/>
            </w:tcBorders>
            <w:hideMark/>
          </w:tcPr>
          <w:p w14:paraId="164182F3" w14:textId="5D30BA6F"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6A4958E0" w14:textId="7F64E538"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Note</w:t>
            </w:r>
            <w:r w:rsidRPr="002A4FD4">
              <w:rPr>
                <w:szCs w:val="24"/>
              </w:rPr>
              <w:br/>
              <w:t>Code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3741115" w14:textId="77777777" w:rsidTr="008A1A6C">
        <w:trPr>
          <w:trHeight w:val="8192"/>
        </w:trPr>
        <w:tc>
          <w:tcPr>
            <w:tcW w:w="2076" w:type="dxa"/>
            <w:tcBorders>
              <w:top w:val="nil"/>
              <w:left w:val="nil"/>
              <w:bottom w:val="nil"/>
              <w:right w:val="nil"/>
            </w:tcBorders>
            <w:noWrap/>
            <w:hideMark/>
          </w:tcPr>
          <w:p w14:paraId="235324C5" w14:textId="04222579" w:rsidR="005254B6" w:rsidRPr="002A4FD4" w:rsidRDefault="005254B6" w:rsidP="002A4FD4">
            <w:pPr>
              <w:pStyle w:val="Tablebody--"/>
              <w:autoSpaceDE w:val="0"/>
              <w:autoSpaceDN w:val="0"/>
              <w:adjustRightInd w:val="0"/>
              <w:rPr>
                <w:lang w:val="en-US"/>
              </w:rPr>
            </w:pPr>
            <w:r w:rsidRPr="002A4FD4">
              <w:rPr>
                <w:szCs w:val="24"/>
              </w:rPr>
              <w:lastRenderedPageBreak/>
              <w:t>Div</w:t>
            </w:r>
          </w:p>
        </w:tc>
        <w:tc>
          <w:tcPr>
            <w:tcW w:w="580" w:type="dxa"/>
            <w:tcBorders>
              <w:top w:val="nil"/>
              <w:left w:val="nil"/>
              <w:bottom w:val="nil"/>
              <w:right w:val="nil"/>
            </w:tcBorders>
            <w:hideMark/>
          </w:tcPr>
          <w:p w14:paraId="47B66D69" w14:textId="53B2DBE1"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p>
        </w:tc>
        <w:tc>
          <w:tcPr>
            <w:tcW w:w="3356" w:type="dxa"/>
            <w:tcBorders>
              <w:top w:val="nil"/>
              <w:left w:val="nil"/>
              <w:bottom w:val="nil"/>
              <w:right w:val="nil"/>
            </w:tcBorders>
            <w:hideMark/>
          </w:tcPr>
          <w:p w14:paraId="3C9038CD" w14:textId="3DDFCD7F"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c>
          <w:tcPr>
            <w:tcW w:w="594" w:type="dxa"/>
            <w:tcBorders>
              <w:top w:val="nil"/>
              <w:left w:val="nil"/>
              <w:bottom w:val="nil"/>
              <w:right w:val="nil"/>
            </w:tcBorders>
            <w:hideMark/>
          </w:tcPr>
          <w:p w14:paraId="03DFDA48" w14:textId="5A342F6A"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3DC5AC69" w14:textId="1F29C65D"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Note</w:t>
            </w:r>
            <w:r w:rsidRPr="002A4FD4">
              <w:rPr>
                <w:szCs w:val="24"/>
              </w:rPr>
              <w:br/>
              <w:t>Code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1704D835" w14:textId="77777777" w:rsidTr="008A1A6C">
        <w:trPr>
          <w:trHeight w:val="7960"/>
        </w:trPr>
        <w:tc>
          <w:tcPr>
            <w:tcW w:w="2076" w:type="dxa"/>
            <w:tcBorders>
              <w:top w:val="nil"/>
              <w:left w:val="nil"/>
              <w:bottom w:val="nil"/>
              <w:right w:val="nil"/>
            </w:tcBorders>
            <w:noWrap/>
            <w:hideMark/>
          </w:tcPr>
          <w:p w14:paraId="76C043C5" w14:textId="517F96F3" w:rsidR="005254B6" w:rsidRPr="002A4FD4" w:rsidRDefault="005254B6" w:rsidP="002A4FD4">
            <w:pPr>
              <w:pStyle w:val="Tablebody--"/>
              <w:autoSpaceDE w:val="0"/>
              <w:autoSpaceDN w:val="0"/>
              <w:adjustRightInd w:val="0"/>
              <w:rPr>
                <w:lang w:val="en-US"/>
              </w:rPr>
            </w:pPr>
            <w:r w:rsidRPr="002A4FD4">
              <w:rPr>
                <w:szCs w:val="24"/>
              </w:rPr>
              <w:lastRenderedPageBreak/>
              <w:t>Art</w:t>
            </w:r>
          </w:p>
        </w:tc>
        <w:tc>
          <w:tcPr>
            <w:tcW w:w="580" w:type="dxa"/>
            <w:tcBorders>
              <w:top w:val="nil"/>
              <w:left w:val="nil"/>
              <w:bottom w:val="nil"/>
              <w:right w:val="nil"/>
            </w:tcBorders>
            <w:hideMark/>
          </w:tcPr>
          <w:p w14:paraId="48F4C10C" w14:textId="67450476"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09EB329" w14:textId="7BC8935E"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r>
            <w:proofErr w:type="spellStart"/>
            <w:r w:rsidRPr="002A4FD4">
              <w:rPr>
                <w:szCs w:val="24"/>
              </w:rPr>
              <w:t>Lbl</w:t>
            </w:r>
            <w:proofErr w:type="spellEnd"/>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p>
        </w:tc>
        <w:tc>
          <w:tcPr>
            <w:tcW w:w="594" w:type="dxa"/>
            <w:tcBorders>
              <w:top w:val="nil"/>
              <w:left w:val="nil"/>
              <w:bottom w:val="nil"/>
              <w:right w:val="nil"/>
            </w:tcBorders>
            <w:hideMark/>
          </w:tcPr>
          <w:p w14:paraId="134C28E1" w14:textId="03A1EF27"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r>
            <w:r w:rsidRPr="00B06281">
              <w:rPr>
                <w:szCs w:val="24"/>
              </w:rPr>
              <w:t>0..n</w:t>
            </w:r>
            <w:ins w:id="123" w:author="Matthew Hardy" w:date="2024-09-16T16:48:00Z" w16du:dateUtc="2024-09-16T23:48:00Z">
              <w:r w:rsidR="000F743A">
                <w:rPr>
                  <w:szCs w:val="24"/>
                </w:rPr>
                <w:br/>
                <w:t>0.</w:t>
              </w:r>
            </w:ins>
            <w:ins w:id="124" w:author="Matthew Hardy" w:date="2024-09-16T16:49:00Z" w16du:dateUtc="2024-09-16T23:49:00Z">
              <w:r w:rsidR="000F743A">
                <w:rPr>
                  <w:szCs w:val="24"/>
                </w:rPr>
                <w:t>.n</w:t>
              </w:r>
            </w:ins>
            <w:r w:rsidRPr="002A4FD4">
              <w:rPr>
                <w:szCs w:val="24"/>
              </w:rPr>
              <w:br/>
            </w:r>
            <w:r w:rsidRPr="00B8002D">
              <w:rPr>
                <w:strike/>
                <w:szCs w:val="24"/>
                <w:rPrChange w:id="125" w:author="Matthew Hardy" w:date="2024-09-04T21:06:00Z" w16du:dateUtc="2024-09-05T04:06:00Z">
                  <w:rPr>
                    <w:szCs w:val="24"/>
                  </w:rPr>
                </w:rPrChange>
              </w:rPr>
              <w:t>0..1</w:t>
            </w:r>
            <w:r w:rsidRPr="002A4FD4">
              <w:rPr>
                <w:szCs w:val="24"/>
              </w:rPr>
              <w:br/>
            </w:r>
            <w:r w:rsidRPr="00B8002D">
              <w:rPr>
                <w:strike/>
                <w:szCs w:val="24"/>
                <w:rPrChange w:id="126" w:author="Matthew Hardy" w:date="2024-09-04T21:06:00Z" w16du:dateUtc="2024-09-05T04:06:00Z">
                  <w:rPr>
                    <w:szCs w:val="24"/>
                  </w:rPr>
                </w:rPrChange>
              </w:rPr>
              <w:t>0..1</w:t>
            </w:r>
            <w:r w:rsidRPr="002A4FD4">
              <w:rPr>
                <w:szCs w:val="24"/>
              </w:rPr>
              <w:br/>
              <w:t>0..n</w:t>
            </w:r>
            <w:r w:rsidRPr="002A4FD4">
              <w:rPr>
                <w:szCs w:val="24"/>
              </w:rPr>
              <w:br/>
            </w:r>
            <w:r w:rsidRPr="00493EA0">
              <w:rPr>
                <w:szCs w:val="24"/>
              </w:rPr>
              <w:t>0..n</w:t>
            </w:r>
            <w:r w:rsidRPr="002A4FD4">
              <w:rPr>
                <w:szCs w:val="24"/>
              </w:rPr>
              <w:br/>
            </w:r>
            <w:r w:rsidRPr="00B06281">
              <w:rPr>
                <w:szCs w:val="24"/>
              </w:rPr>
              <w:t>0..n</w:t>
            </w:r>
            <w:r w:rsidRPr="002A4FD4">
              <w:rPr>
                <w:szCs w:val="24"/>
              </w:rPr>
              <w:br/>
              <w:t>0..n</w:t>
            </w:r>
            <w:r w:rsidRPr="002A4FD4">
              <w:rPr>
                <w:szCs w:val="24"/>
              </w:rPr>
              <w:br/>
              <w:t>0..n</w:t>
            </w:r>
            <w:r w:rsidRPr="002A4FD4">
              <w:rPr>
                <w:szCs w:val="24"/>
              </w:rPr>
              <w:br/>
              <w:t>0..n</w:t>
            </w:r>
            <w:r w:rsidRPr="002A4FD4">
              <w:rPr>
                <w:szCs w:val="24"/>
              </w:rPr>
              <w:br/>
            </w:r>
            <w:r w:rsidRPr="00B06281">
              <w:rPr>
                <w:szCs w:val="24"/>
              </w:rPr>
              <w:t>0..n</w:t>
            </w:r>
            <w:r w:rsidRPr="002A4FD4">
              <w:rPr>
                <w:szCs w:val="24"/>
              </w:rPr>
              <w:br/>
              <w:t>0..n</w:t>
            </w:r>
            <w:r w:rsidRPr="002A4FD4">
              <w:rPr>
                <w:szCs w:val="24"/>
              </w:rPr>
              <w:br/>
              <w:t>0..n</w:t>
            </w:r>
          </w:p>
        </w:tc>
        <w:tc>
          <w:tcPr>
            <w:tcW w:w="3362" w:type="dxa"/>
            <w:tcBorders>
              <w:top w:val="nil"/>
              <w:left w:val="nil"/>
              <w:bottom w:val="nil"/>
              <w:right w:val="nil"/>
            </w:tcBorders>
            <w:hideMark/>
          </w:tcPr>
          <w:p w14:paraId="6BC8F250" w14:textId="64686F58"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r>
            <w:r w:rsidRPr="00B06281">
              <w:rPr>
                <w:szCs w:val="24"/>
              </w:rPr>
              <w:t>Note</w:t>
            </w:r>
            <w:ins w:id="127" w:author="Matthew Hardy" w:date="2024-09-16T16:49:00Z" w16du:dateUtc="2024-09-16T23:49:00Z">
              <w:r w:rsidR="000F743A">
                <w:rPr>
                  <w:szCs w:val="24"/>
                </w:rPr>
                <w:br/>
              </w:r>
              <w:commentRangeStart w:id="128"/>
              <w:r w:rsidR="000F743A">
                <w:rPr>
                  <w:szCs w:val="24"/>
                </w:rPr>
                <w:t>Code</w:t>
              </w:r>
              <w:commentRangeEnd w:id="128"/>
              <w:r w:rsidR="000F743A">
                <w:rPr>
                  <w:rStyle w:val="CommentReference"/>
                  <w:rFonts w:eastAsia="MS Mincho"/>
                  <w:lang w:eastAsia="ja-JP"/>
                </w:rPr>
                <w:commentReference w:id="128"/>
              </w:r>
            </w:ins>
            <w:r w:rsidRPr="002A4FD4">
              <w:rPr>
                <w:szCs w:val="24"/>
              </w:rPr>
              <w:br/>
            </w:r>
            <w:proofErr w:type="spellStart"/>
            <w:r w:rsidRPr="00B8002D">
              <w:rPr>
                <w:strike/>
                <w:szCs w:val="24"/>
                <w:rPrChange w:id="129" w:author="Matthew Hardy" w:date="2024-09-04T21:06:00Z" w16du:dateUtc="2024-09-05T04:06:00Z">
                  <w:rPr>
                    <w:szCs w:val="24"/>
                  </w:rPr>
                </w:rPrChange>
              </w:rPr>
              <w:t>Hn</w:t>
            </w:r>
            <w:proofErr w:type="spellEnd"/>
            <w:r w:rsidRPr="002A4FD4">
              <w:rPr>
                <w:szCs w:val="24"/>
              </w:rPr>
              <w:br/>
            </w:r>
            <w:commentRangeStart w:id="130"/>
            <w:commentRangeStart w:id="131"/>
            <w:r w:rsidRPr="00B8002D">
              <w:rPr>
                <w:strike/>
                <w:szCs w:val="24"/>
                <w:rPrChange w:id="132" w:author="Matthew Hardy" w:date="2024-09-04T21:06:00Z" w16du:dateUtc="2024-09-05T04:06:00Z">
                  <w:rPr>
                    <w:szCs w:val="24"/>
                  </w:rPr>
                </w:rPrChange>
              </w:rPr>
              <w:t>H</w:t>
            </w:r>
            <w:commentRangeEnd w:id="130"/>
            <w:r w:rsidR="00B8002D">
              <w:rPr>
                <w:rStyle w:val="CommentReference"/>
                <w:rFonts w:eastAsia="MS Mincho"/>
                <w:lang w:eastAsia="ja-JP"/>
              </w:rPr>
              <w:commentReference w:id="130"/>
            </w:r>
            <w:commentRangeEnd w:id="131"/>
            <w:r w:rsidR="00493EA0">
              <w:rPr>
                <w:rStyle w:val="CommentReference"/>
                <w:rFonts w:eastAsia="MS Mincho"/>
                <w:lang w:eastAsia="ja-JP"/>
              </w:rPr>
              <w:commentReference w:id="131"/>
            </w:r>
            <w:r w:rsidRPr="002A4FD4">
              <w:rPr>
                <w:szCs w:val="24"/>
              </w:rPr>
              <w:br/>
              <w:t>Link</w:t>
            </w:r>
            <w:r w:rsidRPr="002A4FD4">
              <w:rPr>
                <w:szCs w:val="24"/>
              </w:rPr>
              <w:br/>
            </w:r>
            <w:proofErr w:type="spellStart"/>
            <w:r w:rsidRPr="00493EA0">
              <w:rPr>
                <w:szCs w:val="24"/>
              </w:rPr>
              <w:t>Annot</w:t>
            </w:r>
            <w:proofErr w:type="spellEnd"/>
            <w:r w:rsidRPr="002A4FD4">
              <w:rPr>
                <w:szCs w:val="24"/>
              </w:rPr>
              <w:br/>
            </w:r>
            <w:proofErr w:type="spellStart"/>
            <w:r w:rsidRPr="00B06281">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r>
            <w:r w:rsidRPr="00B06281">
              <w:rPr>
                <w:szCs w:val="24"/>
              </w:rPr>
              <w:t>Caption</w:t>
            </w:r>
            <w:r w:rsidRPr="002A4FD4">
              <w:rPr>
                <w:szCs w:val="24"/>
              </w:rPr>
              <w:br/>
              <w:t>Figure</w:t>
            </w:r>
            <w:r w:rsidR="00DC748A" w:rsidRPr="002A4FD4">
              <w:rPr>
                <w:szCs w:val="24"/>
              </w:rPr>
              <w:br/>
            </w:r>
            <w:r w:rsidRPr="002A4FD4">
              <w:rPr>
                <w:szCs w:val="24"/>
              </w:rPr>
              <w:t>Artifact</w:t>
            </w:r>
          </w:p>
        </w:tc>
      </w:tr>
      <w:tr w:rsidR="005254B6" w:rsidRPr="002A4FD4" w14:paraId="2B0A84A8" w14:textId="77777777" w:rsidTr="008A1A6C">
        <w:trPr>
          <w:trHeight w:val="8192"/>
        </w:trPr>
        <w:tc>
          <w:tcPr>
            <w:tcW w:w="2076" w:type="dxa"/>
            <w:tcBorders>
              <w:top w:val="nil"/>
              <w:left w:val="nil"/>
              <w:bottom w:val="nil"/>
              <w:right w:val="nil"/>
            </w:tcBorders>
            <w:noWrap/>
            <w:hideMark/>
          </w:tcPr>
          <w:p w14:paraId="2FE72785" w14:textId="4BA71BD9" w:rsidR="005254B6" w:rsidRPr="002A4FD4" w:rsidRDefault="005254B6" w:rsidP="002A4FD4">
            <w:pPr>
              <w:pStyle w:val="Tablebody--"/>
              <w:autoSpaceDE w:val="0"/>
              <w:autoSpaceDN w:val="0"/>
              <w:adjustRightInd w:val="0"/>
              <w:rPr>
                <w:lang w:val="en-US"/>
              </w:rPr>
            </w:pPr>
            <w:r w:rsidRPr="002A4FD4">
              <w:rPr>
                <w:szCs w:val="24"/>
              </w:rPr>
              <w:lastRenderedPageBreak/>
              <w:t>Sect</w:t>
            </w:r>
          </w:p>
        </w:tc>
        <w:tc>
          <w:tcPr>
            <w:tcW w:w="580" w:type="dxa"/>
            <w:tcBorders>
              <w:top w:val="nil"/>
              <w:left w:val="nil"/>
              <w:bottom w:val="nil"/>
              <w:right w:val="nil"/>
            </w:tcBorders>
            <w:hideMark/>
          </w:tcPr>
          <w:p w14:paraId="51E3F0FB" w14:textId="26449699"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0A0BAF4" w14:textId="490302AC"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r>
            <w:proofErr w:type="spellStart"/>
            <w:r w:rsidRPr="002A4FD4">
              <w:rPr>
                <w:szCs w:val="24"/>
              </w:rPr>
              <w:t>Lbl</w:t>
            </w:r>
            <w:proofErr w:type="spellEnd"/>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p>
        </w:tc>
        <w:tc>
          <w:tcPr>
            <w:tcW w:w="594" w:type="dxa"/>
            <w:tcBorders>
              <w:top w:val="nil"/>
              <w:left w:val="nil"/>
              <w:bottom w:val="nil"/>
              <w:right w:val="nil"/>
            </w:tcBorders>
            <w:hideMark/>
          </w:tcPr>
          <w:p w14:paraId="21310074" w14:textId="3413224F"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ins w:id="133" w:author="Matthew Hardy" w:date="2024-09-16T16:50:00Z" w16du:dateUtc="2024-09-16T23:50:00Z">
              <w:r w:rsidR="000F743A">
                <w:rPr>
                  <w:szCs w:val="24"/>
                </w:rPr>
                <w:br/>
                <w:t>0..n</w:t>
              </w:r>
            </w:ins>
            <w:r w:rsidRPr="002A4FD4">
              <w:rPr>
                <w:szCs w:val="24"/>
              </w:rPr>
              <w:br/>
              <w:t>0..1</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6FEB2580" w14:textId="6C058DEB"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ins w:id="134" w:author="Matthew Hardy" w:date="2024-09-16T16:50:00Z" w16du:dateUtc="2024-09-16T23:50:00Z">
              <w:r w:rsidR="000F743A">
                <w:rPr>
                  <w:szCs w:val="24"/>
                </w:rPr>
                <w:br/>
              </w:r>
              <w:commentRangeStart w:id="135"/>
              <w:r w:rsidR="000F743A">
                <w:rPr>
                  <w:szCs w:val="24"/>
                </w:rPr>
                <w:t>Code</w:t>
              </w:r>
              <w:commentRangeEnd w:id="135"/>
              <w:r w:rsidR="000F743A">
                <w:rPr>
                  <w:rStyle w:val="CommentReference"/>
                  <w:rFonts w:eastAsia="MS Mincho"/>
                  <w:lang w:eastAsia="ja-JP"/>
                </w:rPr>
                <w:commentReference w:id="135"/>
              </w:r>
            </w:ins>
            <w:r w:rsidRPr="002A4FD4">
              <w:rPr>
                <w:szCs w:val="24"/>
              </w:rPr>
              <w:br/>
            </w:r>
            <w:proofErr w:type="spellStart"/>
            <w:r w:rsidRPr="002A4FD4">
              <w:rPr>
                <w:szCs w:val="24"/>
              </w:rPr>
              <w:t>Hn</w:t>
            </w:r>
            <w:proofErr w:type="spellEnd"/>
            <w:r w:rsidRPr="002A4FD4">
              <w:rPr>
                <w:szCs w:val="24"/>
              </w:rPr>
              <w:br/>
              <w:t>H</w:t>
            </w:r>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Artifact</w:t>
            </w:r>
          </w:p>
        </w:tc>
      </w:tr>
      <w:tr w:rsidR="005254B6" w:rsidRPr="002A4FD4" w14:paraId="6AAC6EE0" w14:textId="77777777" w:rsidTr="008A1A6C">
        <w:trPr>
          <w:trHeight w:val="3900"/>
        </w:trPr>
        <w:tc>
          <w:tcPr>
            <w:tcW w:w="2076" w:type="dxa"/>
            <w:tcBorders>
              <w:top w:val="nil"/>
              <w:left w:val="nil"/>
              <w:bottom w:val="nil"/>
              <w:right w:val="nil"/>
            </w:tcBorders>
            <w:noWrap/>
            <w:hideMark/>
          </w:tcPr>
          <w:p w14:paraId="4D8FDCE6" w14:textId="174CD980" w:rsidR="005254B6" w:rsidRPr="002A4FD4" w:rsidRDefault="005254B6" w:rsidP="002A4FD4">
            <w:pPr>
              <w:pStyle w:val="Tablebody--"/>
              <w:autoSpaceDE w:val="0"/>
              <w:autoSpaceDN w:val="0"/>
              <w:adjustRightInd w:val="0"/>
              <w:rPr>
                <w:lang w:val="en-US"/>
              </w:rPr>
            </w:pPr>
            <w:r w:rsidRPr="002A4FD4">
              <w:rPr>
                <w:szCs w:val="24"/>
              </w:rPr>
              <w:t>TOC</w:t>
            </w:r>
          </w:p>
        </w:tc>
        <w:tc>
          <w:tcPr>
            <w:tcW w:w="580" w:type="dxa"/>
            <w:tcBorders>
              <w:top w:val="nil"/>
              <w:left w:val="nil"/>
              <w:bottom w:val="nil"/>
              <w:right w:val="nil"/>
            </w:tcBorders>
            <w:hideMark/>
          </w:tcPr>
          <w:p w14:paraId="231A426A" w14:textId="0A3EA0BC"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p>
        </w:tc>
        <w:tc>
          <w:tcPr>
            <w:tcW w:w="3356" w:type="dxa"/>
            <w:tcBorders>
              <w:top w:val="nil"/>
              <w:left w:val="nil"/>
              <w:bottom w:val="nil"/>
              <w:right w:val="nil"/>
            </w:tcBorders>
            <w:hideMark/>
          </w:tcPr>
          <w:p w14:paraId="4172B4B3" w14:textId="1D986A82"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TOC</w:t>
            </w:r>
            <w:r w:rsidRPr="002A4FD4">
              <w:rPr>
                <w:szCs w:val="24"/>
              </w:rPr>
              <w:br/>
              <w:t>TOCI</w:t>
            </w:r>
            <w:r w:rsidRPr="002A4FD4">
              <w:rPr>
                <w:szCs w:val="24"/>
              </w:rPr>
              <w:br/>
            </w:r>
            <w:proofErr w:type="spellStart"/>
            <w:r w:rsidRPr="002A4FD4">
              <w:rPr>
                <w:szCs w:val="24"/>
              </w:rPr>
              <w:t>NonStruct</w:t>
            </w:r>
            <w:proofErr w:type="spellEnd"/>
            <w:r w:rsidRPr="002A4FD4">
              <w:rPr>
                <w:szCs w:val="24"/>
              </w:rPr>
              <w:br/>
              <w:t>Private</w:t>
            </w:r>
            <w:r w:rsidRPr="002A4FD4">
              <w:rPr>
                <w:szCs w:val="24"/>
              </w:rPr>
              <w:br/>
              <w:t>Caption</w:t>
            </w:r>
            <w:r w:rsidRPr="002A4FD4">
              <w:rPr>
                <w:szCs w:val="24"/>
              </w:rPr>
              <w:br/>
              <w:t>Artifact</w:t>
            </w:r>
          </w:p>
        </w:tc>
        <w:tc>
          <w:tcPr>
            <w:tcW w:w="594" w:type="dxa"/>
            <w:tcBorders>
              <w:top w:val="nil"/>
              <w:left w:val="nil"/>
              <w:bottom w:val="nil"/>
              <w:right w:val="nil"/>
            </w:tcBorders>
            <w:hideMark/>
          </w:tcPr>
          <w:p w14:paraId="688B08D9" w14:textId="0667FC81"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p>
        </w:tc>
        <w:tc>
          <w:tcPr>
            <w:tcW w:w="3362" w:type="dxa"/>
            <w:tcBorders>
              <w:top w:val="nil"/>
              <w:left w:val="nil"/>
              <w:bottom w:val="nil"/>
              <w:right w:val="nil"/>
            </w:tcBorders>
            <w:hideMark/>
          </w:tcPr>
          <w:p w14:paraId="38DF5429" w14:textId="1A52CD19" w:rsidR="005254B6" w:rsidRPr="002A4FD4" w:rsidRDefault="005254B6" w:rsidP="002A4FD4">
            <w:pPr>
              <w:pStyle w:val="Tablebody--"/>
              <w:autoSpaceDE w:val="0"/>
              <w:autoSpaceDN w:val="0"/>
              <w:adjustRightInd w:val="0"/>
              <w:rPr>
                <w:lang w:val="fr-CH"/>
              </w:rPr>
            </w:pPr>
            <w:r w:rsidRPr="002A4FD4">
              <w:rPr>
                <w:szCs w:val="24"/>
                <w:lang w:val="fr-CH"/>
              </w:rPr>
              <w:t>Document</w:t>
            </w:r>
            <w:r w:rsidRPr="002A4FD4">
              <w:rPr>
                <w:szCs w:val="24"/>
                <w:lang w:val="fr-CH"/>
              </w:rPr>
              <w:br/>
            </w:r>
            <w:proofErr w:type="spellStart"/>
            <w:r w:rsidRPr="002A4FD4">
              <w:rPr>
                <w:szCs w:val="24"/>
                <w:lang w:val="fr-CH"/>
              </w:rPr>
              <w:t>DocumentFragment</w:t>
            </w:r>
            <w:proofErr w:type="spellEnd"/>
            <w:r w:rsidRPr="002A4FD4">
              <w:rPr>
                <w:szCs w:val="24"/>
                <w:lang w:val="fr-CH"/>
              </w:rPr>
              <w:br/>
              <w:t>Part</w:t>
            </w:r>
            <w:r w:rsidRPr="002A4FD4">
              <w:rPr>
                <w:szCs w:val="24"/>
                <w:lang w:val="fr-CH"/>
              </w:rPr>
              <w:br/>
              <w:t>Div</w:t>
            </w:r>
            <w:r w:rsidRPr="002A4FD4">
              <w:rPr>
                <w:szCs w:val="24"/>
                <w:lang w:val="fr-CH"/>
              </w:rPr>
              <w:br/>
              <w:t>Art</w:t>
            </w:r>
            <w:r w:rsidRPr="002A4FD4">
              <w:rPr>
                <w:szCs w:val="24"/>
                <w:lang w:val="fr-CH"/>
              </w:rPr>
              <w:br/>
            </w:r>
            <w:proofErr w:type="spellStart"/>
            <w:r w:rsidRPr="002A4FD4">
              <w:rPr>
                <w:szCs w:val="24"/>
                <w:lang w:val="fr-CH"/>
              </w:rPr>
              <w:t>Sect</w:t>
            </w:r>
            <w:proofErr w:type="spellEnd"/>
            <w:r w:rsidRPr="002A4FD4">
              <w:rPr>
                <w:szCs w:val="24"/>
                <w:lang w:val="fr-CH"/>
              </w:rPr>
              <w:br/>
              <w:t>TOC</w:t>
            </w:r>
            <w:r w:rsidRPr="002A4FD4">
              <w:rPr>
                <w:szCs w:val="24"/>
                <w:lang w:val="fr-CH"/>
              </w:rPr>
              <w:br/>
              <w:t>TOCI</w:t>
            </w:r>
            <w:r w:rsidRPr="002A4FD4">
              <w:rPr>
                <w:szCs w:val="24"/>
                <w:lang w:val="fr-CH"/>
              </w:rPr>
              <w:br/>
            </w:r>
            <w:proofErr w:type="spellStart"/>
            <w:r w:rsidRPr="002A4FD4">
              <w:rPr>
                <w:szCs w:val="24"/>
                <w:lang w:val="fr-CH"/>
              </w:rPr>
              <w:t>Aside</w:t>
            </w:r>
            <w:proofErr w:type="spellEnd"/>
            <w:r w:rsidRPr="002A4FD4">
              <w:rPr>
                <w:szCs w:val="24"/>
                <w:lang w:val="fr-CH"/>
              </w:rPr>
              <w:br/>
            </w:r>
            <w:proofErr w:type="spellStart"/>
            <w:r w:rsidRPr="002A4FD4">
              <w:rPr>
                <w:szCs w:val="24"/>
                <w:lang w:val="fr-CH"/>
              </w:rPr>
              <w:t>BlockQuote</w:t>
            </w:r>
            <w:proofErr w:type="spellEnd"/>
            <w:r w:rsidRPr="002A4FD4">
              <w:rPr>
                <w:szCs w:val="24"/>
                <w:lang w:val="fr-CH"/>
              </w:rPr>
              <w:br/>
            </w:r>
            <w:proofErr w:type="spellStart"/>
            <w:r w:rsidRPr="002A4FD4">
              <w:rPr>
                <w:szCs w:val="24"/>
                <w:lang w:val="fr-CH"/>
              </w:rPr>
              <w:t>NonStruct</w:t>
            </w:r>
            <w:proofErr w:type="spellEnd"/>
            <w:r w:rsidRPr="002A4FD4">
              <w:rPr>
                <w:szCs w:val="24"/>
                <w:lang w:val="fr-CH"/>
              </w:rPr>
              <w:br/>
            </w:r>
            <w:proofErr w:type="spellStart"/>
            <w:r w:rsidRPr="002A4FD4">
              <w:rPr>
                <w:szCs w:val="24"/>
                <w:lang w:val="fr-CH"/>
              </w:rPr>
              <w:t>Private</w:t>
            </w:r>
            <w:proofErr w:type="spellEnd"/>
            <w:r w:rsidRPr="002A4FD4">
              <w:rPr>
                <w:szCs w:val="24"/>
                <w:lang w:val="fr-CH"/>
              </w:rPr>
              <w:br/>
            </w:r>
            <w:proofErr w:type="spellStart"/>
            <w:r w:rsidRPr="002A4FD4">
              <w:rPr>
                <w:szCs w:val="24"/>
                <w:lang w:val="fr-CH"/>
              </w:rPr>
              <w:t>Artifact</w:t>
            </w:r>
            <w:proofErr w:type="spellEnd"/>
          </w:p>
        </w:tc>
      </w:tr>
      <w:tr w:rsidR="005254B6" w:rsidRPr="002A4FD4" w14:paraId="17881BF9" w14:textId="77777777" w:rsidTr="008A1A6C">
        <w:trPr>
          <w:trHeight w:val="2400"/>
        </w:trPr>
        <w:tc>
          <w:tcPr>
            <w:tcW w:w="2076" w:type="dxa"/>
            <w:tcBorders>
              <w:top w:val="nil"/>
              <w:left w:val="nil"/>
              <w:bottom w:val="nil"/>
              <w:right w:val="nil"/>
            </w:tcBorders>
            <w:noWrap/>
            <w:hideMark/>
          </w:tcPr>
          <w:p w14:paraId="74267A3D" w14:textId="054FF04F" w:rsidR="005254B6" w:rsidRPr="002A4FD4" w:rsidRDefault="005254B6" w:rsidP="002A4FD4">
            <w:pPr>
              <w:pStyle w:val="Tablebody--"/>
              <w:autoSpaceDE w:val="0"/>
              <w:autoSpaceDN w:val="0"/>
              <w:adjustRightInd w:val="0"/>
              <w:rPr>
                <w:lang w:val="en-US"/>
              </w:rPr>
            </w:pPr>
            <w:r w:rsidRPr="002A4FD4">
              <w:rPr>
                <w:szCs w:val="24"/>
              </w:rPr>
              <w:lastRenderedPageBreak/>
              <w:t>TOCI</w:t>
            </w:r>
          </w:p>
        </w:tc>
        <w:tc>
          <w:tcPr>
            <w:tcW w:w="580" w:type="dxa"/>
            <w:tcBorders>
              <w:top w:val="nil"/>
              <w:left w:val="nil"/>
              <w:bottom w:val="nil"/>
              <w:right w:val="nil"/>
            </w:tcBorders>
            <w:hideMark/>
          </w:tcPr>
          <w:p w14:paraId="032C6176" w14:textId="466389C3"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58A3A38A" w14:textId="2F84DEB8"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t>TOC</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r>
            <w:proofErr w:type="spellStart"/>
            <w:r w:rsidRPr="002A4FD4">
              <w:rPr>
                <w:szCs w:val="24"/>
              </w:rPr>
              <w:t>Lbl</w:t>
            </w:r>
            <w:proofErr w:type="spellEnd"/>
            <w:r w:rsidRPr="002A4FD4">
              <w:rPr>
                <w:szCs w:val="24"/>
              </w:rPr>
              <w:br/>
              <w:t>Reference</w:t>
            </w:r>
            <w:r w:rsidRPr="002A4FD4">
              <w:rPr>
                <w:szCs w:val="24"/>
              </w:rPr>
              <w:br/>
              <w:t>Artifact</w:t>
            </w:r>
          </w:p>
        </w:tc>
        <w:tc>
          <w:tcPr>
            <w:tcW w:w="594" w:type="dxa"/>
            <w:tcBorders>
              <w:top w:val="nil"/>
              <w:left w:val="nil"/>
              <w:bottom w:val="nil"/>
              <w:right w:val="nil"/>
            </w:tcBorders>
            <w:hideMark/>
          </w:tcPr>
          <w:p w14:paraId="18C5BD67" w14:textId="21B10823"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w:t>
            </w:r>
            <w:r w:rsidRPr="002A4FD4">
              <w:rPr>
                <w:szCs w:val="24"/>
              </w:rPr>
              <w:br/>
              <w:t>0..n</w:t>
            </w:r>
            <w:r w:rsidRPr="002A4FD4">
              <w:rPr>
                <w:szCs w:val="24"/>
              </w:rPr>
              <w:br/>
              <w:t>0..n</w:t>
            </w:r>
          </w:p>
        </w:tc>
        <w:tc>
          <w:tcPr>
            <w:tcW w:w="3362" w:type="dxa"/>
            <w:tcBorders>
              <w:top w:val="nil"/>
              <w:left w:val="nil"/>
              <w:bottom w:val="nil"/>
              <w:right w:val="nil"/>
            </w:tcBorders>
            <w:hideMark/>
          </w:tcPr>
          <w:p w14:paraId="74FFE1D8" w14:textId="646D1BA9"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TOC</w:t>
            </w:r>
            <w:r w:rsidRPr="002A4FD4">
              <w:rPr>
                <w:szCs w:val="24"/>
              </w:rPr>
              <w:br/>
            </w:r>
            <w:proofErr w:type="spellStart"/>
            <w:r w:rsidRPr="002A4FD4">
              <w:rPr>
                <w:szCs w:val="24"/>
              </w:rPr>
              <w:t>NonStruct</w:t>
            </w:r>
            <w:proofErr w:type="spellEnd"/>
            <w:r w:rsidRPr="002A4FD4">
              <w:rPr>
                <w:szCs w:val="24"/>
              </w:rPr>
              <w:br/>
              <w:t>Private</w:t>
            </w:r>
            <w:r w:rsidRPr="002A4FD4">
              <w:rPr>
                <w:szCs w:val="24"/>
              </w:rPr>
              <w:br/>
              <w:t>Artifact</w:t>
            </w:r>
          </w:p>
        </w:tc>
      </w:tr>
      <w:tr w:rsidR="005254B6" w:rsidRPr="002A4FD4" w14:paraId="33AEBF91" w14:textId="77777777" w:rsidTr="008A1A6C">
        <w:trPr>
          <w:trHeight w:val="8192"/>
        </w:trPr>
        <w:tc>
          <w:tcPr>
            <w:tcW w:w="2076" w:type="dxa"/>
            <w:tcBorders>
              <w:top w:val="nil"/>
              <w:left w:val="nil"/>
              <w:bottom w:val="nil"/>
              <w:right w:val="nil"/>
            </w:tcBorders>
            <w:noWrap/>
            <w:hideMark/>
          </w:tcPr>
          <w:p w14:paraId="5BA5E6B6" w14:textId="0CF0CF5B" w:rsidR="005254B6" w:rsidRPr="002A4FD4" w:rsidRDefault="005254B6" w:rsidP="002A4FD4">
            <w:pPr>
              <w:pStyle w:val="Tablebody--"/>
              <w:autoSpaceDE w:val="0"/>
              <w:autoSpaceDN w:val="0"/>
              <w:adjustRightInd w:val="0"/>
              <w:rPr>
                <w:lang w:val="en-US"/>
              </w:rPr>
            </w:pPr>
            <w:r w:rsidRPr="002A4FD4">
              <w:rPr>
                <w:szCs w:val="24"/>
              </w:rPr>
              <w:t>Aside</w:t>
            </w:r>
          </w:p>
        </w:tc>
        <w:tc>
          <w:tcPr>
            <w:tcW w:w="580" w:type="dxa"/>
            <w:tcBorders>
              <w:top w:val="nil"/>
              <w:left w:val="nil"/>
              <w:bottom w:val="nil"/>
              <w:right w:val="nil"/>
            </w:tcBorders>
            <w:hideMark/>
          </w:tcPr>
          <w:p w14:paraId="0690CA5C" w14:textId="6392D07E"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BAFD0A8" w14:textId="398CE02B"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commentRangeStart w:id="136"/>
            <w:ins w:id="137" w:author="Matthew Hardy" w:date="2024-09-11T16:46:00Z" w16du:dateUtc="2024-09-11T23:46:00Z">
              <w:r w:rsidR="003D42C7">
                <w:rPr>
                  <w:rStyle w:val="FootnoteReference"/>
                  <w:szCs w:val="24"/>
                </w:rPr>
                <w:footnoteReference w:id="2"/>
              </w:r>
            </w:ins>
            <w:commentRangeEnd w:id="136"/>
            <w:ins w:id="146" w:author="Matthew Hardy" w:date="2024-09-11T16:50:00Z" w16du:dateUtc="2024-09-11T23:50:00Z">
              <w:r w:rsidR="000C40D4">
                <w:rPr>
                  <w:rStyle w:val="CommentReference"/>
                  <w:rFonts w:eastAsia="MS Mincho"/>
                  <w:lang w:eastAsia="ja-JP"/>
                </w:rPr>
                <w:commentReference w:id="136"/>
              </w:r>
            </w:ins>
          </w:p>
        </w:tc>
        <w:tc>
          <w:tcPr>
            <w:tcW w:w="594" w:type="dxa"/>
            <w:tcBorders>
              <w:top w:val="nil"/>
              <w:left w:val="nil"/>
              <w:bottom w:val="nil"/>
              <w:right w:val="nil"/>
            </w:tcBorders>
            <w:hideMark/>
          </w:tcPr>
          <w:p w14:paraId="22E4C7CD" w14:textId="3F95D3E3"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ins w:id="147" w:author="Matthew Hardy" w:date="2024-09-16T16:51:00Z" w16du:dateUtc="2024-09-16T23:51:00Z">
              <w:r w:rsidR="00FE6F81">
                <w:rPr>
                  <w:szCs w:val="24"/>
                </w:rPr>
                <w:br/>
              </w:r>
              <w:r w:rsidR="00FE6F81" w:rsidRPr="002A4FD4">
                <w:rPr>
                  <w:szCs w:val="24"/>
                </w:rPr>
                <w:t>0..n</w:t>
              </w:r>
            </w:ins>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3DD1C63C" w14:textId="66E1DE16"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Note</w:t>
            </w:r>
            <w:ins w:id="148" w:author="Matthew Hardy" w:date="2024-09-16T16:51:00Z" w16du:dateUtc="2024-09-16T23:51:00Z">
              <w:r w:rsidR="00FE6F81">
                <w:rPr>
                  <w:szCs w:val="24"/>
                </w:rPr>
                <w:br/>
                <w:t>Code</w:t>
              </w:r>
            </w:ins>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5896F8A7" w14:textId="77777777" w:rsidTr="008A1A6C">
        <w:trPr>
          <w:trHeight w:val="8192"/>
        </w:trPr>
        <w:tc>
          <w:tcPr>
            <w:tcW w:w="2076" w:type="dxa"/>
            <w:tcBorders>
              <w:top w:val="nil"/>
              <w:left w:val="nil"/>
              <w:bottom w:val="nil"/>
              <w:right w:val="nil"/>
            </w:tcBorders>
            <w:noWrap/>
            <w:hideMark/>
          </w:tcPr>
          <w:p w14:paraId="51F7FA5C" w14:textId="69D9130B"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BlockQuote</w:t>
            </w:r>
            <w:proofErr w:type="spellEnd"/>
          </w:p>
        </w:tc>
        <w:tc>
          <w:tcPr>
            <w:tcW w:w="580" w:type="dxa"/>
            <w:tcBorders>
              <w:top w:val="nil"/>
              <w:left w:val="nil"/>
              <w:bottom w:val="nil"/>
              <w:right w:val="nil"/>
            </w:tcBorders>
            <w:hideMark/>
          </w:tcPr>
          <w:p w14:paraId="314C8FB6" w14:textId="220872C2"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61320F5C" w14:textId="3383880B"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r>
            <w:proofErr w:type="spellStart"/>
            <w:r w:rsidRPr="002A4FD4">
              <w:rPr>
                <w:szCs w:val="24"/>
              </w:rPr>
              <w:t>Lbl</w:t>
            </w:r>
            <w:proofErr w:type="spellEnd"/>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588418E2" w14:textId="45BE2D12"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r>
            <w:ins w:id="149" w:author="Matthew Hardy" w:date="2024-09-16T16:51:00Z" w16du:dateUtc="2024-09-16T23:51:00Z">
              <w:r w:rsidR="00FE6F81" w:rsidRPr="002A4FD4">
                <w:rPr>
                  <w:szCs w:val="24"/>
                </w:rPr>
                <w:t xml:space="preserve">0..n </w:t>
              </w:r>
            </w:ins>
            <w:proofErr w:type="spellStart"/>
            <w:r w:rsidRPr="002A4FD4">
              <w:rPr>
                <w:szCs w:val="24"/>
              </w:rPr>
              <w:t>0..n</w:t>
            </w:r>
            <w:proofErr w:type="spellEnd"/>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5EBB757C" w14:textId="4585DBA2" w:rsidR="005254B6" w:rsidRPr="00FE6F81" w:rsidRDefault="005254B6" w:rsidP="002A4FD4">
            <w:pPr>
              <w:pStyle w:val="Tablebody--"/>
              <w:autoSpaceDE w:val="0"/>
              <w:autoSpaceDN w:val="0"/>
              <w:adjustRightInd w:val="0"/>
              <w:rPr>
                <w:szCs w:val="24"/>
                <w:rPrChange w:id="150" w:author="Matthew Hardy" w:date="2024-09-16T16:51:00Z" w16du:dateUtc="2024-09-16T23:51:00Z">
                  <w:rPr>
                    <w:lang w:val="en-US"/>
                  </w:rPr>
                </w:rPrChange>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ins w:id="151" w:author="Matthew Hardy" w:date="2024-09-16T16:51:00Z" w16du:dateUtc="2024-09-16T23:51:00Z">
              <w:r w:rsidR="00FE6F81">
                <w:rPr>
                  <w:szCs w:val="24"/>
                </w:rPr>
                <w:br/>
                <w:t>Code</w:t>
              </w:r>
            </w:ins>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3AE3B790" w14:textId="77777777" w:rsidTr="008A1A6C">
        <w:trPr>
          <w:trHeight w:val="8192"/>
        </w:trPr>
        <w:tc>
          <w:tcPr>
            <w:tcW w:w="2076" w:type="dxa"/>
            <w:tcBorders>
              <w:top w:val="nil"/>
              <w:left w:val="nil"/>
              <w:bottom w:val="nil"/>
              <w:right w:val="nil"/>
            </w:tcBorders>
            <w:noWrap/>
            <w:hideMark/>
          </w:tcPr>
          <w:p w14:paraId="32CDFA02" w14:textId="245DC6F0"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NonStruct</w:t>
            </w:r>
            <w:proofErr w:type="spellEnd"/>
          </w:p>
        </w:tc>
        <w:tc>
          <w:tcPr>
            <w:tcW w:w="580" w:type="dxa"/>
            <w:tcBorders>
              <w:top w:val="nil"/>
              <w:left w:val="nil"/>
              <w:bottom w:val="nil"/>
              <w:right w:val="nil"/>
            </w:tcBorders>
            <w:hideMark/>
          </w:tcPr>
          <w:p w14:paraId="22FCE250" w14:textId="6C9EA9D0"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r w:rsidRPr="002A4FD4">
              <w:rPr>
                <w:szCs w:val="24"/>
              </w:rPr>
              <w:br/>
              <w:t>‡</w:t>
            </w:r>
          </w:p>
        </w:tc>
        <w:tc>
          <w:tcPr>
            <w:tcW w:w="3356" w:type="dxa"/>
            <w:tcBorders>
              <w:top w:val="nil"/>
              <w:left w:val="nil"/>
              <w:bottom w:val="nil"/>
              <w:right w:val="nil"/>
            </w:tcBorders>
            <w:hideMark/>
          </w:tcPr>
          <w:p w14:paraId="5A82EAC2" w14:textId="2507AD45"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6B74EA31" w14:textId="5F61A5E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7F495235" w14:textId="561153F5"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4A9E0B70" w14:textId="77777777" w:rsidTr="008A1A6C">
        <w:trPr>
          <w:trHeight w:val="8192"/>
        </w:trPr>
        <w:tc>
          <w:tcPr>
            <w:tcW w:w="2076" w:type="dxa"/>
            <w:tcBorders>
              <w:top w:val="nil"/>
              <w:left w:val="nil"/>
              <w:bottom w:val="nil"/>
              <w:right w:val="nil"/>
            </w:tcBorders>
            <w:noWrap/>
            <w:hideMark/>
          </w:tcPr>
          <w:p w14:paraId="4D05CFFA" w14:textId="259D6DFF" w:rsidR="005254B6" w:rsidRPr="002A4FD4" w:rsidRDefault="005254B6" w:rsidP="002A4FD4">
            <w:pPr>
              <w:pStyle w:val="Tablebody--"/>
              <w:autoSpaceDE w:val="0"/>
              <w:autoSpaceDN w:val="0"/>
              <w:adjustRightInd w:val="0"/>
              <w:rPr>
                <w:lang w:val="en-US"/>
              </w:rPr>
            </w:pPr>
            <w:r w:rsidRPr="002A4FD4">
              <w:rPr>
                <w:szCs w:val="24"/>
              </w:rPr>
              <w:lastRenderedPageBreak/>
              <w:t>Private</w:t>
            </w:r>
          </w:p>
        </w:tc>
        <w:tc>
          <w:tcPr>
            <w:tcW w:w="580" w:type="dxa"/>
            <w:tcBorders>
              <w:top w:val="nil"/>
              <w:left w:val="nil"/>
              <w:bottom w:val="nil"/>
              <w:right w:val="nil"/>
            </w:tcBorders>
            <w:hideMark/>
          </w:tcPr>
          <w:p w14:paraId="73087A4A" w14:textId="49F78C5D"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27486C3C" w14:textId="2D217791"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206CFD4F" w14:textId="18394597"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52" w:author="Matthew Hardy" w:date="2024-09-05T10:29:00Z" w16du:dateUtc="2024-09-05T17:29:00Z">
              <w:r w:rsidR="00B06281">
                <w:rPr>
                  <w:szCs w:val="24"/>
                </w:rPr>
                <w:t>0..n</w:t>
              </w:r>
              <w:r w:rsidR="00B06281">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103E8C6E" w14:textId="5D37EE90"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ins w:id="153" w:author="Matthew Hardy" w:date="2024-09-05T10:29:00Z" w16du:dateUtc="2024-09-05T17:29:00Z">
              <w:r w:rsidR="00B06281">
                <w:rPr>
                  <w:szCs w:val="24"/>
                </w:rPr>
                <w:br/>
              </w:r>
              <w:commentRangeStart w:id="154"/>
              <w:proofErr w:type="spellStart"/>
              <w:r w:rsidR="00B06281">
                <w:rPr>
                  <w:szCs w:val="24"/>
                </w:rPr>
                <w:t>Annot</w:t>
              </w:r>
            </w:ins>
            <w:commentRangeEnd w:id="154"/>
            <w:proofErr w:type="spellEnd"/>
            <w:ins w:id="155" w:author="Matthew Hardy" w:date="2024-09-05T10:30:00Z" w16du:dateUtc="2024-09-05T17:30:00Z">
              <w:r w:rsidR="00B06281">
                <w:rPr>
                  <w:rStyle w:val="CommentReference"/>
                  <w:rFonts w:eastAsia="MS Mincho"/>
                  <w:lang w:eastAsia="ja-JP"/>
                </w:rPr>
                <w:commentReference w:id="154"/>
              </w:r>
            </w:ins>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0FC0060F" w14:textId="77777777" w:rsidTr="008A1A6C">
        <w:trPr>
          <w:trHeight w:val="8192"/>
        </w:trPr>
        <w:tc>
          <w:tcPr>
            <w:tcW w:w="2076" w:type="dxa"/>
            <w:tcBorders>
              <w:top w:val="nil"/>
              <w:left w:val="nil"/>
              <w:bottom w:val="nil"/>
              <w:right w:val="nil"/>
            </w:tcBorders>
            <w:noWrap/>
            <w:hideMark/>
          </w:tcPr>
          <w:p w14:paraId="2C29995C" w14:textId="715AB2D3" w:rsidR="005254B6" w:rsidRPr="002A4FD4" w:rsidRDefault="005254B6" w:rsidP="002A4FD4">
            <w:pPr>
              <w:pStyle w:val="Tablebody--"/>
              <w:autoSpaceDE w:val="0"/>
              <w:autoSpaceDN w:val="0"/>
              <w:adjustRightInd w:val="0"/>
              <w:rPr>
                <w:lang w:val="en-US"/>
              </w:rPr>
            </w:pPr>
            <w:r w:rsidRPr="002A4FD4">
              <w:rPr>
                <w:szCs w:val="24"/>
              </w:rPr>
              <w:lastRenderedPageBreak/>
              <w:t>Title</w:t>
            </w:r>
          </w:p>
        </w:tc>
        <w:tc>
          <w:tcPr>
            <w:tcW w:w="580" w:type="dxa"/>
            <w:tcBorders>
              <w:top w:val="nil"/>
              <w:left w:val="nil"/>
              <w:bottom w:val="nil"/>
              <w:right w:val="nil"/>
            </w:tcBorders>
            <w:hideMark/>
          </w:tcPr>
          <w:p w14:paraId="52ED37CF" w14:textId="1139F109"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182F4C9" w14:textId="3127EC73"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Aside</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47F5B523" w14:textId="68BF4748"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p>
        </w:tc>
        <w:tc>
          <w:tcPr>
            <w:tcW w:w="3362" w:type="dxa"/>
            <w:tcBorders>
              <w:top w:val="nil"/>
              <w:left w:val="nil"/>
              <w:bottom w:val="nil"/>
              <w:right w:val="nil"/>
            </w:tcBorders>
            <w:hideMark/>
          </w:tcPr>
          <w:p w14:paraId="3832CBC5" w14:textId="1C3A424F"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Link</w:t>
            </w:r>
            <w:r w:rsidRPr="002A4FD4">
              <w:rPr>
                <w:szCs w:val="24"/>
              </w:rPr>
              <w:br/>
            </w:r>
            <w:proofErr w:type="spellStart"/>
            <w:r w:rsidRPr="002A4FD4">
              <w:rPr>
                <w:szCs w:val="24"/>
              </w:rPr>
              <w:t>Annot</w:t>
            </w:r>
            <w:proofErr w:type="spellEnd"/>
            <w:r w:rsidRPr="002A4FD4">
              <w:rPr>
                <w:szCs w:val="24"/>
              </w:rPr>
              <w:br/>
              <w:t>Artifact</w:t>
            </w:r>
          </w:p>
        </w:tc>
      </w:tr>
      <w:tr w:rsidR="005254B6" w:rsidRPr="002A4FD4" w14:paraId="39004DF2" w14:textId="77777777" w:rsidTr="008A1A6C">
        <w:trPr>
          <w:trHeight w:val="7680"/>
        </w:trPr>
        <w:tc>
          <w:tcPr>
            <w:tcW w:w="2076" w:type="dxa"/>
            <w:tcBorders>
              <w:top w:val="nil"/>
              <w:left w:val="nil"/>
              <w:bottom w:val="nil"/>
              <w:right w:val="nil"/>
            </w:tcBorders>
            <w:noWrap/>
            <w:hideMark/>
          </w:tcPr>
          <w:p w14:paraId="54B5177C" w14:textId="16A3ACA4" w:rsidR="005254B6" w:rsidRPr="002A4FD4" w:rsidRDefault="005254B6" w:rsidP="002A4FD4">
            <w:pPr>
              <w:pStyle w:val="Tablebody--"/>
              <w:autoSpaceDE w:val="0"/>
              <w:autoSpaceDN w:val="0"/>
              <w:adjustRightInd w:val="0"/>
              <w:rPr>
                <w:lang w:val="en-US"/>
              </w:rPr>
            </w:pPr>
            <w:r w:rsidRPr="002A4FD4">
              <w:rPr>
                <w:szCs w:val="24"/>
              </w:rPr>
              <w:lastRenderedPageBreak/>
              <w:t>Sub</w:t>
            </w:r>
          </w:p>
        </w:tc>
        <w:tc>
          <w:tcPr>
            <w:tcW w:w="580" w:type="dxa"/>
            <w:tcBorders>
              <w:top w:val="nil"/>
              <w:left w:val="nil"/>
              <w:bottom w:val="nil"/>
              <w:right w:val="nil"/>
            </w:tcBorders>
            <w:hideMark/>
          </w:tcPr>
          <w:p w14:paraId="4252C611" w14:textId="3A695CF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C8541BB" w14:textId="72047C98"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1F378EAF" w14:textId="678D0C27"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r>
            <w:ins w:id="156" w:author="Matthew Hardy" w:date="2024-09-11T16:39:00Z" w16du:dateUtc="2024-09-11T23:39:00Z">
              <w:r w:rsidR="00253F94">
                <w:rPr>
                  <w:szCs w:val="24"/>
                </w:rPr>
                <w:t>0..n</w:t>
              </w:r>
              <w:r w:rsidR="00253F94">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p>
        </w:tc>
        <w:tc>
          <w:tcPr>
            <w:tcW w:w="3362" w:type="dxa"/>
            <w:tcBorders>
              <w:top w:val="nil"/>
              <w:left w:val="nil"/>
              <w:bottom w:val="nil"/>
              <w:right w:val="nil"/>
            </w:tcBorders>
            <w:hideMark/>
          </w:tcPr>
          <w:p w14:paraId="31698AD8" w14:textId="329E6802"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ins w:id="157" w:author="Matthew Hardy" w:date="2024-09-11T16:38:00Z" w16du:dateUtc="2024-09-11T23:38:00Z">
              <w:r w:rsidR="00253F94">
                <w:rPr>
                  <w:szCs w:val="24"/>
                </w:rPr>
                <w:br/>
              </w:r>
            </w:ins>
            <w:commentRangeStart w:id="158"/>
            <w:ins w:id="159" w:author="Matthew Hardy" w:date="2024-09-11T16:39:00Z" w16du:dateUtc="2024-09-11T23:39:00Z">
              <w:r w:rsidR="00253F94">
                <w:rPr>
                  <w:szCs w:val="24"/>
                </w:rPr>
                <w:t>Code</w:t>
              </w:r>
              <w:commentRangeEnd w:id="158"/>
              <w:r w:rsidR="007879C9">
                <w:rPr>
                  <w:rStyle w:val="CommentReference"/>
                  <w:rFonts w:eastAsia="MS Mincho"/>
                  <w:lang w:eastAsia="ja-JP"/>
                </w:rPr>
                <w:commentReference w:id="158"/>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10E7307A" w14:textId="77777777" w:rsidTr="008A1A6C">
        <w:trPr>
          <w:trHeight w:val="7400"/>
        </w:trPr>
        <w:tc>
          <w:tcPr>
            <w:tcW w:w="2076" w:type="dxa"/>
            <w:tcBorders>
              <w:top w:val="nil"/>
              <w:left w:val="nil"/>
              <w:bottom w:val="nil"/>
              <w:right w:val="nil"/>
            </w:tcBorders>
            <w:noWrap/>
            <w:hideMark/>
          </w:tcPr>
          <w:p w14:paraId="5BBB0FB5" w14:textId="57B1F76A" w:rsidR="005254B6" w:rsidRPr="002A4FD4" w:rsidRDefault="005254B6" w:rsidP="002A4FD4">
            <w:pPr>
              <w:pStyle w:val="Tablebody--"/>
              <w:autoSpaceDE w:val="0"/>
              <w:autoSpaceDN w:val="0"/>
              <w:adjustRightInd w:val="0"/>
              <w:rPr>
                <w:lang w:val="en-US"/>
              </w:rPr>
            </w:pPr>
            <w:r w:rsidRPr="002A4FD4">
              <w:rPr>
                <w:szCs w:val="24"/>
              </w:rPr>
              <w:lastRenderedPageBreak/>
              <w:t>P</w:t>
            </w:r>
          </w:p>
        </w:tc>
        <w:tc>
          <w:tcPr>
            <w:tcW w:w="580" w:type="dxa"/>
            <w:tcBorders>
              <w:top w:val="nil"/>
              <w:left w:val="nil"/>
              <w:bottom w:val="nil"/>
              <w:right w:val="nil"/>
            </w:tcBorders>
            <w:hideMark/>
          </w:tcPr>
          <w:p w14:paraId="325687F1" w14:textId="71D0C279"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CAA05B0" w14:textId="0E1B563C"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61A9024F" w14:textId="1FC17B0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r>
            <w:ins w:id="160" w:author="Matthew Hardy" w:date="2024-09-16T16:52:00Z" w16du:dateUtc="2024-09-16T23:52:00Z">
              <w:r w:rsidR="00BC1B7F">
                <w:rPr>
                  <w:rFonts w:ascii="Cambria Math" w:hAnsi="Cambria Math" w:cs="Cambria Math"/>
                  <w:szCs w:val="24"/>
                </w:rPr>
                <w:t>0..n</w:t>
              </w:r>
              <w:r w:rsidR="00BC1B7F">
                <w:rPr>
                  <w:rFonts w:ascii="Cambria Math" w:hAnsi="Cambria Math" w:cs="Cambria Math"/>
                  <w:szCs w:val="24"/>
                </w:rPr>
                <w:br/>
              </w:r>
            </w:ins>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BCA7495" w14:textId="47A7A499" w:rsidR="005254B6" w:rsidRPr="002A4FD4" w:rsidRDefault="005254B6" w:rsidP="00E928DD">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Note</w:t>
            </w:r>
            <w:ins w:id="161" w:author="Matthew Hardy" w:date="2024-09-27T10:27:00Z" w16du:dateUtc="2024-09-27T17:27:00Z">
              <w:r w:rsidR="00E928DD">
                <w:rPr>
                  <w:szCs w:val="24"/>
                </w:rPr>
                <w:br/>
                <w:t>Code</w:t>
              </w:r>
            </w:ins>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11A0046D" w14:textId="77777777" w:rsidTr="008A1A6C">
        <w:trPr>
          <w:trHeight w:val="8192"/>
        </w:trPr>
        <w:tc>
          <w:tcPr>
            <w:tcW w:w="2076" w:type="dxa"/>
            <w:tcBorders>
              <w:top w:val="nil"/>
              <w:left w:val="nil"/>
              <w:bottom w:val="nil"/>
              <w:right w:val="nil"/>
            </w:tcBorders>
            <w:noWrap/>
            <w:hideMark/>
          </w:tcPr>
          <w:p w14:paraId="103B8294" w14:textId="70B3F13C" w:rsidR="005254B6" w:rsidRPr="002A4FD4" w:rsidRDefault="005254B6" w:rsidP="002A4FD4">
            <w:pPr>
              <w:pStyle w:val="Tablebody--"/>
              <w:autoSpaceDE w:val="0"/>
              <w:autoSpaceDN w:val="0"/>
              <w:adjustRightInd w:val="0"/>
              <w:rPr>
                <w:lang w:val="en-US"/>
              </w:rPr>
            </w:pPr>
            <w:r w:rsidRPr="002A4FD4">
              <w:rPr>
                <w:szCs w:val="24"/>
              </w:rPr>
              <w:lastRenderedPageBreak/>
              <w:t>Note</w:t>
            </w:r>
          </w:p>
        </w:tc>
        <w:tc>
          <w:tcPr>
            <w:tcW w:w="580" w:type="dxa"/>
            <w:tcBorders>
              <w:top w:val="nil"/>
              <w:left w:val="nil"/>
              <w:bottom w:val="nil"/>
              <w:right w:val="nil"/>
            </w:tcBorders>
            <w:hideMark/>
          </w:tcPr>
          <w:p w14:paraId="560D1B77" w14:textId="2D1A3D31" w:rsidR="005254B6" w:rsidRPr="002A4FD4" w:rsidRDefault="005254B6" w:rsidP="002A4FD4">
            <w:pPr>
              <w:pStyle w:val="Tablebody--"/>
              <w:autoSpaceDE w:val="0"/>
              <w:autoSpaceDN w:val="0"/>
              <w:adjustRightInd w:val="0"/>
              <w:rPr>
                <w:lang w:val="en-US"/>
              </w:rPr>
            </w:pP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4FE38ACF" w14:textId="0858EC70"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6750F439" w14:textId="46FC15C7"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7B6246C" w14:textId="1F6C1BD8"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0F743A" w:rsidRPr="002A4FD4" w14:paraId="0D495C4A" w14:textId="77777777" w:rsidTr="008A1A6C">
        <w:trPr>
          <w:trHeight w:val="8192"/>
        </w:trPr>
        <w:tc>
          <w:tcPr>
            <w:tcW w:w="2076" w:type="dxa"/>
            <w:tcBorders>
              <w:top w:val="nil"/>
              <w:left w:val="nil"/>
              <w:bottom w:val="nil"/>
              <w:right w:val="nil"/>
            </w:tcBorders>
            <w:noWrap/>
            <w:hideMark/>
          </w:tcPr>
          <w:p w14:paraId="42D67E1F" w14:textId="28197A47" w:rsidR="000F743A" w:rsidRPr="002A4FD4" w:rsidRDefault="000F743A" w:rsidP="000F743A">
            <w:pPr>
              <w:pStyle w:val="Tablebody--"/>
              <w:autoSpaceDE w:val="0"/>
              <w:autoSpaceDN w:val="0"/>
              <w:adjustRightInd w:val="0"/>
              <w:rPr>
                <w:lang w:val="en-US"/>
              </w:rPr>
            </w:pPr>
            <w:r w:rsidRPr="002A4FD4">
              <w:rPr>
                <w:szCs w:val="24"/>
              </w:rPr>
              <w:lastRenderedPageBreak/>
              <w:t>Code</w:t>
            </w:r>
          </w:p>
        </w:tc>
        <w:tc>
          <w:tcPr>
            <w:tcW w:w="580" w:type="dxa"/>
            <w:tcBorders>
              <w:top w:val="nil"/>
              <w:left w:val="nil"/>
              <w:bottom w:val="nil"/>
              <w:right w:val="nil"/>
            </w:tcBorders>
            <w:hideMark/>
          </w:tcPr>
          <w:p w14:paraId="39B151C4" w14:textId="51A429DD" w:rsidR="000F743A" w:rsidRPr="002A4FD4" w:rsidRDefault="000F743A" w:rsidP="000F743A">
            <w:pPr>
              <w:pStyle w:val="Tablebody--"/>
              <w:autoSpaceDE w:val="0"/>
              <w:autoSpaceDN w:val="0"/>
              <w:adjustRightInd w:val="0"/>
              <w:rPr>
                <w:lang w:val="en-US"/>
              </w:rPr>
            </w:pPr>
            <w:ins w:id="162" w:author="Matthew Hardy" w:date="2024-09-16T16:47:00Z" w16du:dateUtc="2024-09-16T23:47:00Z">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ins>
            <w:del w:id="163" w:author="Matthew Hardy" w:date="2024-09-16T16:47:00Z" w16du:dateUtc="2024-09-16T23:47:00Z">
              <w:r w:rsidRPr="002A4FD4" w:rsidDel="00A2366E">
                <w:rPr>
                  <w:rFonts w:ascii="Cambria Math" w:hAnsi="Cambria Math" w:cs="Cambria Math"/>
                  <w:szCs w:val="24"/>
                </w:rPr>
                <w:delText>∅</w:delText>
              </w:r>
              <w:r w:rsidRPr="002A4FD4" w:rsidDel="00A2366E">
                <w:rPr>
                  <w:szCs w:val="24"/>
                </w:rPr>
                <w:delText>*</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r w:rsidRPr="002A4FD4" w:rsidDel="00A2366E">
                <w:rPr>
                  <w:szCs w:val="24"/>
                </w:rPr>
                <w:br/>
                <w:delText>0..n</w:delText>
              </w:r>
            </w:del>
          </w:p>
        </w:tc>
        <w:tc>
          <w:tcPr>
            <w:tcW w:w="3356" w:type="dxa"/>
            <w:tcBorders>
              <w:top w:val="nil"/>
              <w:left w:val="nil"/>
              <w:bottom w:val="nil"/>
              <w:right w:val="nil"/>
            </w:tcBorders>
            <w:hideMark/>
          </w:tcPr>
          <w:p w14:paraId="629A9242" w14:textId="009C7582" w:rsidR="000F743A" w:rsidRPr="002A4FD4" w:rsidRDefault="000F743A" w:rsidP="000F743A">
            <w:pPr>
              <w:pStyle w:val="Tablebody--"/>
              <w:autoSpaceDE w:val="0"/>
              <w:autoSpaceDN w:val="0"/>
              <w:adjustRightInd w:val="0"/>
              <w:rPr>
                <w:lang w:val="en-US"/>
              </w:rPr>
            </w:pPr>
            <w:proofErr w:type="spellStart"/>
            <w:ins w:id="164" w:author="Matthew Hardy" w:date="2024-09-16T16:47:00Z" w16du:dateUtc="2024-09-16T23:47:00Z">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Pr="002A4FD4">
                <w:rPr>
                  <w:szCs w:val="24"/>
                </w:rPr>
                <w:br/>
                <w:t>Caption</w:t>
              </w:r>
              <w:r w:rsidRPr="002A4FD4">
                <w:rPr>
                  <w:szCs w:val="24"/>
                </w:rPr>
                <w:br/>
                <w:t>Figure</w:t>
              </w:r>
              <w:r w:rsidRPr="002A4FD4">
                <w:rPr>
                  <w:szCs w:val="24"/>
                </w:rPr>
                <w:br/>
                <w:t>Formula</w:t>
              </w:r>
              <w:r w:rsidRPr="002A4FD4">
                <w:rPr>
                  <w:szCs w:val="24"/>
                </w:rPr>
                <w:br/>
                <w:t>Artifact</w:t>
              </w:r>
              <w:r w:rsidRPr="002A4FD4">
                <w:rPr>
                  <w:szCs w:val="24"/>
                </w:rPr>
                <w:br/>
                <w:t>content item</w:t>
              </w:r>
            </w:ins>
            <w:del w:id="165" w:author="Matthew Hardy" w:date="2024-09-16T16:47:00Z" w16du:dateUtc="2024-09-16T23:47:00Z">
              <w:r w:rsidRPr="002A4FD4" w:rsidDel="00A2366E">
                <w:rPr>
                  <w:szCs w:val="24"/>
                </w:rPr>
                <w:delText>DocumentFragment</w:delText>
              </w:r>
              <w:r w:rsidRPr="002A4FD4" w:rsidDel="00A2366E">
                <w:rPr>
                  <w:szCs w:val="24"/>
                </w:rPr>
                <w:br/>
                <w:delText>Part</w:delText>
              </w:r>
              <w:r w:rsidRPr="002A4FD4" w:rsidDel="00A2366E">
                <w:rPr>
                  <w:szCs w:val="24"/>
                </w:rPr>
                <w:br/>
                <w:delText>Div</w:delText>
              </w:r>
              <w:r w:rsidRPr="002A4FD4" w:rsidDel="00A2366E">
                <w:rPr>
                  <w:szCs w:val="24"/>
                </w:rPr>
                <w:br/>
                <w:delText>NonStruct</w:delText>
              </w:r>
              <w:r w:rsidRPr="002A4FD4" w:rsidDel="00A2366E">
                <w:rPr>
                  <w:szCs w:val="24"/>
                </w:rPr>
                <w:br/>
                <w:delText>Private</w:delText>
              </w:r>
              <w:r w:rsidRPr="002A4FD4" w:rsidDel="00A2366E">
                <w:rPr>
                  <w:szCs w:val="24"/>
                </w:rPr>
                <w:br/>
                <w:delText>Note</w:delText>
              </w:r>
              <w:r w:rsidRPr="002A4FD4" w:rsidDel="00A2366E">
                <w:rPr>
                  <w:szCs w:val="24"/>
                </w:rPr>
                <w:br/>
                <w:delText>Em</w:delText>
              </w:r>
              <w:r w:rsidRPr="002A4FD4" w:rsidDel="00A2366E">
                <w:rPr>
                  <w:szCs w:val="24"/>
                </w:rPr>
                <w:br/>
                <w:delText>Strong</w:delText>
              </w:r>
              <w:r w:rsidRPr="002A4FD4" w:rsidDel="00A2366E">
                <w:rPr>
                  <w:szCs w:val="24"/>
                </w:rPr>
                <w:br/>
                <w:delText>Span</w:delText>
              </w:r>
              <w:r w:rsidRPr="002A4FD4" w:rsidDel="00A2366E">
                <w:rPr>
                  <w:szCs w:val="24"/>
                </w:rPr>
                <w:br/>
                <w:delText>Link</w:delText>
              </w:r>
              <w:r w:rsidRPr="002A4FD4" w:rsidDel="00A2366E">
                <w:rPr>
                  <w:szCs w:val="24"/>
                </w:rPr>
                <w:br/>
                <w:delText>Reference</w:delText>
              </w:r>
              <w:r w:rsidRPr="002A4FD4" w:rsidDel="00A2366E">
                <w:rPr>
                  <w:szCs w:val="24"/>
                </w:rPr>
                <w:br/>
                <w:delText>Annot</w:delText>
              </w:r>
              <w:r w:rsidRPr="002A4FD4" w:rsidDel="00A2366E">
                <w:rPr>
                  <w:szCs w:val="24"/>
                </w:rPr>
                <w:br/>
                <w:delText>FENote</w:delText>
              </w:r>
              <w:r w:rsidRPr="002A4FD4" w:rsidDel="00A2366E">
                <w:rPr>
                  <w:szCs w:val="24"/>
                </w:rPr>
                <w:br/>
                <w:delText>BibEntry</w:delText>
              </w:r>
              <w:r w:rsidRPr="002A4FD4" w:rsidDel="00A2366E">
                <w:rPr>
                  <w:szCs w:val="24"/>
                </w:rPr>
                <w:br/>
                <w:delText>Artifact</w:delText>
              </w:r>
              <w:r w:rsidRPr="002A4FD4" w:rsidDel="00A2366E">
                <w:rPr>
                  <w:szCs w:val="24"/>
                </w:rPr>
                <w:br/>
                <w:delText>content item</w:delText>
              </w:r>
            </w:del>
          </w:p>
        </w:tc>
        <w:tc>
          <w:tcPr>
            <w:tcW w:w="594" w:type="dxa"/>
            <w:tcBorders>
              <w:top w:val="nil"/>
              <w:left w:val="nil"/>
              <w:bottom w:val="nil"/>
              <w:right w:val="nil"/>
            </w:tcBorders>
            <w:hideMark/>
          </w:tcPr>
          <w:p w14:paraId="5EE9E7CF" w14:textId="14C643DE" w:rsidR="000F743A" w:rsidRPr="002A4FD4" w:rsidRDefault="000F743A" w:rsidP="000F743A">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66" w:author="Matthew Hardy" w:date="2024-09-16T16:53:00Z" w16du:dateUtc="2024-09-16T23:53:00Z">
              <w:r w:rsidR="00BC1B7F">
                <w:rPr>
                  <w:szCs w:val="24"/>
                </w:rPr>
                <w:t>0..n</w:t>
              </w:r>
              <w:r w:rsidR="00BC1B7F">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E6ED760" w14:textId="05CDE195" w:rsidR="000F743A" w:rsidRPr="00BC1B7F" w:rsidRDefault="000F743A" w:rsidP="000F743A">
            <w:pPr>
              <w:pStyle w:val="Tablebody--"/>
              <w:autoSpaceDE w:val="0"/>
              <w:autoSpaceDN w:val="0"/>
              <w:adjustRightInd w:val="0"/>
              <w:rPr>
                <w:szCs w:val="24"/>
                <w:rPrChange w:id="167" w:author="Matthew Hardy" w:date="2024-09-16T16:53:00Z" w16du:dateUtc="2024-09-16T23:53:00Z">
                  <w:rPr>
                    <w:lang w:val="en-US"/>
                  </w:rPr>
                </w:rPrChange>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68" w:author="Matthew Hardy" w:date="2024-09-16T16:53:00Z" w16du:dateUtc="2024-09-16T23:53:00Z">
              <w:r w:rsidR="00BC1B7F">
                <w:rPr>
                  <w:szCs w:val="24"/>
                </w:rPr>
                <w:br/>
              </w:r>
              <w:commentRangeStart w:id="169"/>
              <w:r w:rsidR="00BC1B7F">
                <w:rPr>
                  <w:szCs w:val="24"/>
                </w:rPr>
                <w:t>Code</w:t>
              </w:r>
              <w:commentRangeEnd w:id="169"/>
              <w:r w:rsidR="009D0E4C">
                <w:rPr>
                  <w:rStyle w:val="CommentReference"/>
                  <w:rFonts w:eastAsia="MS Mincho"/>
                  <w:lang w:eastAsia="ja-JP"/>
                </w:rPr>
                <w:commentReference w:id="169"/>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Pr="002A4FD4">
              <w:rPr>
                <w:szCs w:val="24"/>
              </w:rPr>
              <w:br/>
              <w:t>Formula</w:t>
            </w:r>
            <w:r w:rsidRPr="002A4FD4">
              <w:rPr>
                <w:szCs w:val="24"/>
              </w:rPr>
              <w:br/>
              <w:t>Artifact</w:t>
            </w:r>
          </w:p>
        </w:tc>
      </w:tr>
      <w:tr w:rsidR="005254B6" w:rsidRPr="002A4FD4" w14:paraId="4946128A" w14:textId="77777777" w:rsidTr="008A1A6C">
        <w:trPr>
          <w:trHeight w:val="7120"/>
        </w:trPr>
        <w:tc>
          <w:tcPr>
            <w:tcW w:w="2076" w:type="dxa"/>
            <w:tcBorders>
              <w:top w:val="nil"/>
              <w:left w:val="nil"/>
              <w:bottom w:val="nil"/>
              <w:right w:val="nil"/>
            </w:tcBorders>
            <w:noWrap/>
            <w:hideMark/>
          </w:tcPr>
          <w:p w14:paraId="52663143" w14:textId="5ECE0F02"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Hn</w:t>
            </w:r>
            <w:proofErr w:type="spellEnd"/>
          </w:p>
        </w:tc>
        <w:tc>
          <w:tcPr>
            <w:tcW w:w="580" w:type="dxa"/>
            <w:tcBorders>
              <w:top w:val="nil"/>
              <w:left w:val="nil"/>
              <w:bottom w:val="nil"/>
              <w:right w:val="nil"/>
            </w:tcBorders>
            <w:hideMark/>
          </w:tcPr>
          <w:p w14:paraId="357CC1E4" w14:textId="194435B9" w:rsidR="005254B6" w:rsidRPr="002A4FD4" w:rsidRDefault="005254B6" w:rsidP="002A4FD4">
            <w:pPr>
              <w:pStyle w:val="Tablebody--"/>
              <w:autoSpaceDE w:val="0"/>
              <w:autoSpaceDN w:val="0"/>
              <w:adjustRightInd w:val="0"/>
              <w:rPr>
                <w:lang w:val="en-US"/>
              </w:rPr>
            </w:pPr>
            <w:r w:rsidRPr="002A4FD4">
              <w:rPr>
                <w:szCs w:val="24"/>
              </w:rPr>
              <w:t>0..1</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0E27068C" w14:textId="02D8750B" w:rsidR="005254B6" w:rsidRPr="002A4FD4" w:rsidRDefault="005254B6" w:rsidP="002A4FD4">
            <w:pPr>
              <w:pStyle w:val="Tablebody--"/>
              <w:autoSpaceDE w:val="0"/>
              <w:autoSpaceDN w:val="0"/>
              <w:adjustRightInd w:val="0"/>
              <w:rPr>
                <w:lang w:val="en-US"/>
              </w:rPr>
            </w:pPr>
            <w:r w:rsidRPr="002A4FD4">
              <w:rPr>
                <w:szCs w:val="24"/>
              </w:rPr>
              <w:t>Art</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0A32DD9D" w14:textId="59BE7EFD"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5C6C7EB7" w14:textId="65534BF7"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Link</w:t>
            </w:r>
            <w:r w:rsidRPr="002A4FD4">
              <w:rPr>
                <w:szCs w:val="24"/>
              </w:rPr>
              <w:br/>
            </w:r>
            <w:proofErr w:type="spellStart"/>
            <w:r w:rsidRPr="002A4FD4">
              <w:rPr>
                <w:szCs w:val="24"/>
              </w:rPr>
              <w:t>Annot</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4012912" w14:textId="77777777" w:rsidTr="008A1A6C">
        <w:trPr>
          <w:trHeight w:val="7120"/>
        </w:trPr>
        <w:tc>
          <w:tcPr>
            <w:tcW w:w="2076" w:type="dxa"/>
            <w:tcBorders>
              <w:top w:val="nil"/>
              <w:left w:val="nil"/>
              <w:bottom w:val="nil"/>
              <w:right w:val="nil"/>
            </w:tcBorders>
            <w:noWrap/>
            <w:hideMark/>
          </w:tcPr>
          <w:p w14:paraId="20420CBB" w14:textId="2557DFFA" w:rsidR="005254B6" w:rsidRPr="002A4FD4" w:rsidRDefault="005254B6" w:rsidP="002A4FD4">
            <w:pPr>
              <w:pStyle w:val="Tablebody--"/>
              <w:autoSpaceDE w:val="0"/>
              <w:autoSpaceDN w:val="0"/>
              <w:adjustRightInd w:val="0"/>
              <w:rPr>
                <w:lang w:val="en-US"/>
              </w:rPr>
            </w:pPr>
            <w:r w:rsidRPr="002A4FD4">
              <w:rPr>
                <w:szCs w:val="24"/>
              </w:rPr>
              <w:lastRenderedPageBreak/>
              <w:t>H</w:t>
            </w:r>
          </w:p>
        </w:tc>
        <w:tc>
          <w:tcPr>
            <w:tcW w:w="580" w:type="dxa"/>
            <w:tcBorders>
              <w:top w:val="nil"/>
              <w:left w:val="nil"/>
              <w:bottom w:val="nil"/>
              <w:right w:val="nil"/>
            </w:tcBorders>
            <w:hideMark/>
          </w:tcPr>
          <w:p w14:paraId="20EF182F" w14:textId="25C5CBF3" w:rsidR="005254B6" w:rsidRPr="002A4FD4" w:rsidRDefault="005254B6" w:rsidP="002A4FD4">
            <w:pPr>
              <w:pStyle w:val="Tablebody--"/>
              <w:autoSpaceDE w:val="0"/>
              <w:autoSpaceDN w:val="0"/>
              <w:adjustRightInd w:val="0"/>
              <w:rPr>
                <w:lang w:val="en-US"/>
              </w:rPr>
            </w:pPr>
            <w:r w:rsidRPr="002A4FD4">
              <w:rPr>
                <w:szCs w:val="24"/>
              </w:rPr>
              <w:t>0..1</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0F7F8A09" w14:textId="69B82653" w:rsidR="005254B6" w:rsidRPr="002A4FD4" w:rsidRDefault="005254B6" w:rsidP="002A4FD4">
            <w:pPr>
              <w:pStyle w:val="Tablebody--"/>
              <w:autoSpaceDE w:val="0"/>
              <w:autoSpaceDN w:val="0"/>
              <w:adjustRightInd w:val="0"/>
              <w:rPr>
                <w:lang w:val="en-US"/>
              </w:rPr>
            </w:pPr>
            <w:r w:rsidRPr="002A4FD4">
              <w:rPr>
                <w:szCs w:val="24"/>
              </w:rPr>
              <w:t>Art</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2ADF2F45" w14:textId="404064BD" w:rsidR="005254B6" w:rsidRPr="002A4FD4" w:rsidRDefault="005254B6" w:rsidP="002A4FD4">
            <w:pPr>
              <w:pStyle w:val="Tablebody--"/>
              <w:autoSpaceDE w:val="0"/>
              <w:autoSpaceDN w:val="0"/>
              <w:adjustRightInd w:val="0"/>
              <w:rPr>
                <w:lang w:val="en-US"/>
              </w:rPr>
            </w:pPr>
            <w:r w:rsidRPr="002A4FD4">
              <w:rPr>
                <w:szCs w:val="24"/>
              </w:rPr>
              <w:t>0..1</w:t>
            </w:r>
            <w:r w:rsidRPr="002A4FD4">
              <w:rPr>
                <w:szCs w:val="24"/>
              </w:rPr>
              <w:br/>
            </w:r>
            <w:proofErr w:type="gramStart"/>
            <w:r w:rsidRPr="002A4FD4">
              <w:rPr>
                <w:szCs w:val="24"/>
              </w:rPr>
              <w:t>0..</w:t>
            </w:r>
            <w:proofErr w:type="gramEnd"/>
            <w:r w:rsidRPr="002A4FD4">
              <w:rPr>
                <w:szCs w:val="24"/>
              </w:rPr>
              <w:t>1</w:t>
            </w:r>
            <w:r w:rsidRPr="002A4FD4">
              <w:rPr>
                <w:szCs w:val="24"/>
              </w:rPr>
              <w:br/>
              <w:t>‡</w:t>
            </w:r>
            <w:r w:rsidRPr="002A4FD4">
              <w:rPr>
                <w:szCs w:val="24"/>
              </w:rPr>
              <w:br/>
              <w:t>‡</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0..1</w:t>
            </w:r>
          </w:p>
        </w:tc>
        <w:tc>
          <w:tcPr>
            <w:tcW w:w="3362" w:type="dxa"/>
            <w:tcBorders>
              <w:top w:val="nil"/>
              <w:left w:val="nil"/>
              <w:bottom w:val="nil"/>
              <w:right w:val="nil"/>
            </w:tcBorders>
            <w:hideMark/>
          </w:tcPr>
          <w:p w14:paraId="4F254627" w14:textId="04BC72DD"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Link</w:t>
            </w:r>
            <w:r w:rsidRPr="002A4FD4">
              <w:rPr>
                <w:szCs w:val="24"/>
              </w:rPr>
              <w:br/>
            </w:r>
            <w:proofErr w:type="spellStart"/>
            <w:r w:rsidRPr="002A4FD4">
              <w:rPr>
                <w:szCs w:val="24"/>
              </w:rPr>
              <w:t>Annot</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3FC99B21" w14:textId="77777777" w:rsidTr="008A1A6C">
        <w:trPr>
          <w:trHeight w:val="8192"/>
        </w:trPr>
        <w:tc>
          <w:tcPr>
            <w:tcW w:w="2076" w:type="dxa"/>
            <w:tcBorders>
              <w:top w:val="nil"/>
              <w:left w:val="nil"/>
              <w:bottom w:val="nil"/>
              <w:right w:val="nil"/>
            </w:tcBorders>
            <w:noWrap/>
            <w:hideMark/>
          </w:tcPr>
          <w:p w14:paraId="1B918EC1" w14:textId="6FB4094C"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Lbl</w:t>
            </w:r>
            <w:proofErr w:type="spellEnd"/>
          </w:p>
        </w:tc>
        <w:tc>
          <w:tcPr>
            <w:tcW w:w="580" w:type="dxa"/>
            <w:tcBorders>
              <w:top w:val="nil"/>
              <w:left w:val="nil"/>
              <w:bottom w:val="nil"/>
              <w:right w:val="nil"/>
            </w:tcBorders>
            <w:hideMark/>
          </w:tcPr>
          <w:p w14:paraId="3A1E3537" w14:textId="156D490A"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3EC542D" w14:textId="2BB59361"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0C6609FC" w14:textId="1EAE0B4B"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70" w:author="Matthew Hardy" w:date="2024-09-16T16:56:00Z" w16du:dateUtc="2024-09-16T23:56:00Z">
              <w:r w:rsidR="00FB1F90">
                <w:rPr>
                  <w:szCs w:val="24"/>
                </w:rPr>
                <w:t>0..n</w:t>
              </w:r>
              <w:r w:rsidR="00FB1F90">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199AE89" w14:textId="7736585A" w:rsidR="005254B6" w:rsidRPr="00FB1F90" w:rsidRDefault="005254B6" w:rsidP="002A4FD4">
            <w:pPr>
              <w:pStyle w:val="Tablebody--"/>
              <w:autoSpaceDE w:val="0"/>
              <w:autoSpaceDN w:val="0"/>
              <w:adjustRightInd w:val="0"/>
              <w:rPr>
                <w:szCs w:val="24"/>
                <w:rPrChange w:id="171" w:author="Matthew Hardy" w:date="2024-09-16T16:56:00Z" w16du:dateUtc="2024-09-16T23:56:00Z">
                  <w:rPr>
                    <w:lang w:val="en-US"/>
                  </w:rPr>
                </w:rPrChange>
              </w:rPr>
            </w:pPr>
            <w:r w:rsidRPr="002A4FD4">
              <w:rPr>
                <w:szCs w:val="24"/>
              </w:rPr>
              <w:t>Part</w:t>
            </w:r>
            <w:r w:rsidRPr="002A4FD4">
              <w:rPr>
                <w:szCs w:val="24"/>
              </w:rPr>
              <w:br/>
              <w:t>Div</w:t>
            </w:r>
            <w:r w:rsidRPr="002A4FD4">
              <w:rPr>
                <w:szCs w:val="24"/>
              </w:rPr>
              <w:br/>
              <w:t>Art</w:t>
            </w:r>
            <w:r w:rsidRPr="002A4FD4">
              <w:rPr>
                <w:szCs w:val="24"/>
              </w:rPr>
              <w:br/>
              <w:t>Sect</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72" w:author="Matthew Hardy" w:date="2024-09-16T16:56:00Z" w16du:dateUtc="2024-09-16T23:56:00Z">
              <w:r w:rsidR="00FB1F90">
                <w:rPr>
                  <w:szCs w:val="24"/>
                </w:rPr>
                <w:br/>
              </w:r>
              <w:commentRangeStart w:id="173"/>
              <w:r w:rsidR="00FB1F90">
                <w:rPr>
                  <w:szCs w:val="24"/>
                </w:rPr>
                <w:t>Code</w:t>
              </w:r>
              <w:commentRangeEnd w:id="173"/>
              <w:r w:rsidR="00E629DF">
                <w:rPr>
                  <w:rStyle w:val="CommentReference"/>
                  <w:rFonts w:eastAsia="MS Mincho"/>
                  <w:lang w:eastAsia="ja-JP"/>
                </w:rPr>
                <w:commentReference w:id="173"/>
              </w:r>
            </w:ins>
            <w:r w:rsidRPr="002A4FD4">
              <w:rPr>
                <w:szCs w:val="24"/>
              </w:rPr>
              <w:br/>
            </w:r>
            <w:proofErr w:type="spellStart"/>
            <w:r w:rsidRPr="002A4FD4">
              <w:rPr>
                <w:szCs w:val="24"/>
              </w:rPr>
              <w:t>Hn</w:t>
            </w:r>
            <w:proofErr w:type="spellEnd"/>
            <w:r w:rsidRPr="002A4FD4">
              <w:rPr>
                <w:szCs w:val="24"/>
              </w:rPr>
              <w:br/>
              <w:t>H</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LI</w:t>
            </w:r>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5E929D7B" w14:textId="77777777" w:rsidTr="008A1A6C">
        <w:trPr>
          <w:trHeight w:val="8192"/>
        </w:trPr>
        <w:tc>
          <w:tcPr>
            <w:tcW w:w="2076" w:type="dxa"/>
            <w:tcBorders>
              <w:top w:val="nil"/>
              <w:left w:val="nil"/>
              <w:bottom w:val="nil"/>
              <w:right w:val="nil"/>
            </w:tcBorders>
            <w:noWrap/>
            <w:hideMark/>
          </w:tcPr>
          <w:p w14:paraId="34512744" w14:textId="73066756" w:rsidR="005254B6" w:rsidRPr="002A4FD4" w:rsidRDefault="005254B6" w:rsidP="002A4FD4">
            <w:pPr>
              <w:pStyle w:val="Tablebody--"/>
              <w:autoSpaceDE w:val="0"/>
              <w:autoSpaceDN w:val="0"/>
              <w:adjustRightInd w:val="0"/>
              <w:rPr>
                <w:lang w:val="en-US"/>
              </w:rPr>
            </w:pPr>
            <w:r w:rsidRPr="002A4FD4">
              <w:rPr>
                <w:szCs w:val="24"/>
              </w:rPr>
              <w:lastRenderedPageBreak/>
              <w:t>Em</w:t>
            </w:r>
          </w:p>
        </w:tc>
        <w:tc>
          <w:tcPr>
            <w:tcW w:w="580" w:type="dxa"/>
            <w:tcBorders>
              <w:top w:val="nil"/>
              <w:left w:val="nil"/>
              <w:bottom w:val="nil"/>
              <w:right w:val="nil"/>
            </w:tcBorders>
            <w:hideMark/>
          </w:tcPr>
          <w:p w14:paraId="285C3339" w14:textId="19D1443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425CB2D" w14:textId="7F7F373E"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68F06366" w14:textId="7EA0BD13"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6922292D" w14:textId="4D6228DB"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FB7C480" w14:textId="77777777" w:rsidTr="008A1A6C">
        <w:trPr>
          <w:trHeight w:val="8192"/>
        </w:trPr>
        <w:tc>
          <w:tcPr>
            <w:tcW w:w="2076" w:type="dxa"/>
            <w:tcBorders>
              <w:top w:val="nil"/>
              <w:left w:val="nil"/>
              <w:bottom w:val="nil"/>
              <w:right w:val="nil"/>
            </w:tcBorders>
            <w:noWrap/>
            <w:hideMark/>
          </w:tcPr>
          <w:p w14:paraId="39B0545F" w14:textId="0414C013" w:rsidR="005254B6" w:rsidRPr="002A4FD4" w:rsidRDefault="005254B6" w:rsidP="002A4FD4">
            <w:pPr>
              <w:pStyle w:val="Tablebody--"/>
              <w:autoSpaceDE w:val="0"/>
              <w:autoSpaceDN w:val="0"/>
              <w:adjustRightInd w:val="0"/>
              <w:rPr>
                <w:lang w:val="en-US"/>
              </w:rPr>
            </w:pPr>
            <w:r w:rsidRPr="002A4FD4">
              <w:rPr>
                <w:szCs w:val="24"/>
              </w:rPr>
              <w:lastRenderedPageBreak/>
              <w:t>Strong</w:t>
            </w:r>
          </w:p>
        </w:tc>
        <w:tc>
          <w:tcPr>
            <w:tcW w:w="580" w:type="dxa"/>
            <w:tcBorders>
              <w:top w:val="nil"/>
              <w:left w:val="nil"/>
              <w:bottom w:val="nil"/>
              <w:right w:val="nil"/>
            </w:tcBorders>
            <w:hideMark/>
          </w:tcPr>
          <w:p w14:paraId="3CA18E70" w14:textId="13111419"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1CE234EF" w14:textId="54B9F5B3"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2D156AED" w14:textId="385FB13E"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9B3BF1F" w14:textId="76FF0F72"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4CE7E758" w14:textId="77777777" w:rsidTr="008A1A6C">
        <w:trPr>
          <w:trHeight w:val="8192"/>
        </w:trPr>
        <w:tc>
          <w:tcPr>
            <w:tcW w:w="2076" w:type="dxa"/>
            <w:tcBorders>
              <w:top w:val="nil"/>
              <w:left w:val="nil"/>
              <w:bottom w:val="nil"/>
              <w:right w:val="nil"/>
            </w:tcBorders>
            <w:noWrap/>
            <w:hideMark/>
          </w:tcPr>
          <w:p w14:paraId="77FA6433" w14:textId="1CF0A2DC" w:rsidR="005254B6" w:rsidRPr="002A4FD4" w:rsidRDefault="005254B6" w:rsidP="002A4FD4">
            <w:pPr>
              <w:pStyle w:val="Tablebody--"/>
              <w:autoSpaceDE w:val="0"/>
              <w:autoSpaceDN w:val="0"/>
              <w:adjustRightInd w:val="0"/>
              <w:rPr>
                <w:lang w:val="en-US"/>
              </w:rPr>
            </w:pPr>
            <w:r w:rsidRPr="002A4FD4">
              <w:rPr>
                <w:szCs w:val="24"/>
              </w:rPr>
              <w:lastRenderedPageBreak/>
              <w:t>Span</w:t>
            </w:r>
          </w:p>
        </w:tc>
        <w:tc>
          <w:tcPr>
            <w:tcW w:w="580" w:type="dxa"/>
            <w:tcBorders>
              <w:top w:val="nil"/>
              <w:left w:val="nil"/>
              <w:bottom w:val="nil"/>
              <w:right w:val="nil"/>
            </w:tcBorders>
            <w:hideMark/>
          </w:tcPr>
          <w:p w14:paraId="5BE2E28D" w14:textId="1688BB43"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2A1A15F6" w14:textId="5A15A0AD"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45C956EF" w14:textId="12A58BFF"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5818DD20" w14:textId="50536AB7"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31F8136B" w14:textId="77777777" w:rsidTr="008A1A6C">
        <w:trPr>
          <w:trHeight w:val="8192"/>
        </w:trPr>
        <w:tc>
          <w:tcPr>
            <w:tcW w:w="2076" w:type="dxa"/>
            <w:tcBorders>
              <w:top w:val="nil"/>
              <w:left w:val="nil"/>
              <w:bottom w:val="nil"/>
              <w:right w:val="nil"/>
            </w:tcBorders>
            <w:noWrap/>
            <w:hideMark/>
          </w:tcPr>
          <w:p w14:paraId="77A3092F" w14:textId="103700E6" w:rsidR="005254B6" w:rsidRPr="002A4FD4" w:rsidRDefault="005254B6" w:rsidP="002A4FD4">
            <w:pPr>
              <w:pStyle w:val="Tablebody--"/>
              <w:autoSpaceDE w:val="0"/>
              <w:autoSpaceDN w:val="0"/>
              <w:adjustRightInd w:val="0"/>
              <w:rPr>
                <w:lang w:val="en-US"/>
              </w:rPr>
            </w:pPr>
            <w:r w:rsidRPr="002A4FD4">
              <w:rPr>
                <w:szCs w:val="24"/>
              </w:rPr>
              <w:lastRenderedPageBreak/>
              <w:t>Quote</w:t>
            </w:r>
          </w:p>
        </w:tc>
        <w:tc>
          <w:tcPr>
            <w:tcW w:w="580" w:type="dxa"/>
            <w:tcBorders>
              <w:top w:val="nil"/>
              <w:left w:val="nil"/>
              <w:bottom w:val="nil"/>
              <w:right w:val="nil"/>
            </w:tcBorders>
            <w:hideMark/>
          </w:tcPr>
          <w:p w14:paraId="44A457B2" w14:textId="2688160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6FC518CF" w14:textId="302C5FF8"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7755B289" w14:textId="106B33EE"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74" w:author="Matthew Hardy" w:date="2024-09-16T16:57:00Z" w16du:dateUtc="2024-09-16T23:57:00Z">
              <w:r w:rsidR="00E629DF">
                <w:rPr>
                  <w:szCs w:val="24"/>
                </w:rPr>
                <w:t>0..n</w:t>
              </w:r>
              <w:r w:rsidR="00E629DF">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DAF1CFE" w14:textId="228A7853"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75" w:author="Matthew Hardy" w:date="2024-09-16T16:57:00Z" w16du:dateUtc="2024-09-16T23:57:00Z">
              <w:r w:rsidR="00E629DF">
                <w:rPr>
                  <w:szCs w:val="24"/>
                </w:rPr>
                <w:br/>
              </w:r>
              <w:commentRangeStart w:id="176"/>
              <w:r w:rsidR="00E629DF">
                <w:rPr>
                  <w:szCs w:val="24"/>
                </w:rPr>
                <w:t>Code</w:t>
              </w:r>
            </w:ins>
            <w:commentRangeEnd w:id="176"/>
            <w:ins w:id="177" w:author="Matthew Hardy" w:date="2024-09-16T16:58:00Z" w16du:dateUtc="2024-09-16T23:58:00Z">
              <w:r w:rsidR="00211216">
                <w:rPr>
                  <w:rStyle w:val="CommentReference"/>
                  <w:rFonts w:eastAsia="MS Mincho"/>
                  <w:lang w:eastAsia="ja-JP"/>
                </w:rPr>
                <w:commentReference w:id="176"/>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92ABB84" w14:textId="77777777" w:rsidTr="008A1A6C">
        <w:trPr>
          <w:trHeight w:val="8192"/>
        </w:trPr>
        <w:tc>
          <w:tcPr>
            <w:tcW w:w="2076" w:type="dxa"/>
            <w:tcBorders>
              <w:top w:val="nil"/>
              <w:left w:val="nil"/>
              <w:bottom w:val="nil"/>
              <w:right w:val="nil"/>
            </w:tcBorders>
            <w:noWrap/>
            <w:hideMark/>
          </w:tcPr>
          <w:p w14:paraId="150DACDE" w14:textId="5F4D2199" w:rsidR="005254B6" w:rsidRPr="002A4FD4" w:rsidRDefault="005254B6" w:rsidP="002A4FD4">
            <w:pPr>
              <w:pStyle w:val="Tablebody--"/>
              <w:autoSpaceDE w:val="0"/>
              <w:autoSpaceDN w:val="0"/>
              <w:adjustRightInd w:val="0"/>
              <w:rPr>
                <w:lang w:val="en-US"/>
              </w:rPr>
            </w:pPr>
            <w:r w:rsidRPr="002A4FD4">
              <w:rPr>
                <w:szCs w:val="24"/>
              </w:rPr>
              <w:lastRenderedPageBreak/>
              <w:t>Link</w:t>
            </w:r>
          </w:p>
        </w:tc>
        <w:tc>
          <w:tcPr>
            <w:tcW w:w="580" w:type="dxa"/>
            <w:tcBorders>
              <w:top w:val="nil"/>
              <w:left w:val="nil"/>
              <w:bottom w:val="nil"/>
              <w:right w:val="nil"/>
            </w:tcBorders>
            <w:hideMark/>
          </w:tcPr>
          <w:p w14:paraId="48AD6E94" w14:textId="5C8C8AE8" w:rsidR="005254B6" w:rsidRPr="002A4FD4" w:rsidRDefault="005254B6" w:rsidP="002A4FD4">
            <w:pPr>
              <w:pStyle w:val="Tablebody--"/>
              <w:autoSpaceDE w:val="0"/>
              <w:autoSpaceDN w:val="0"/>
              <w:adjustRightInd w:val="0"/>
              <w:rPr>
                <w:lang w:val="en-US"/>
              </w:rPr>
            </w:pP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40780ADE" w14:textId="37507FBD"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5845BE17" w14:textId="2845C8E3"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069A5139" w14:textId="3099C9EF"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Reference</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2BB7654A" w14:textId="77777777" w:rsidTr="008A1A6C">
        <w:trPr>
          <w:trHeight w:val="8192"/>
        </w:trPr>
        <w:tc>
          <w:tcPr>
            <w:tcW w:w="2076" w:type="dxa"/>
            <w:tcBorders>
              <w:top w:val="nil"/>
              <w:left w:val="nil"/>
              <w:bottom w:val="nil"/>
              <w:right w:val="nil"/>
            </w:tcBorders>
            <w:noWrap/>
            <w:hideMark/>
          </w:tcPr>
          <w:p w14:paraId="27689F8E" w14:textId="32C1239D" w:rsidR="005254B6" w:rsidRPr="002A4FD4" w:rsidRDefault="005254B6" w:rsidP="002A4FD4">
            <w:pPr>
              <w:pStyle w:val="Tablebody--"/>
              <w:autoSpaceDE w:val="0"/>
              <w:autoSpaceDN w:val="0"/>
              <w:adjustRightInd w:val="0"/>
              <w:rPr>
                <w:lang w:val="en-US"/>
              </w:rPr>
            </w:pPr>
            <w:r w:rsidRPr="002A4FD4">
              <w:rPr>
                <w:szCs w:val="24"/>
              </w:rPr>
              <w:lastRenderedPageBreak/>
              <w:t>Reference</w:t>
            </w:r>
          </w:p>
        </w:tc>
        <w:tc>
          <w:tcPr>
            <w:tcW w:w="580" w:type="dxa"/>
            <w:tcBorders>
              <w:top w:val="nil"/>
              <w:left w:val="nil"/>
              <w:bottom w:val="nil"/>
              <w:right w:val="nil"/>
            </w:tcBorders>
            <w:hideMark/>
          </w:tcPr>
          <w:p w14:paraId="73BDD3F0" w14:textId="2BD7E452"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547897B8" w14:textId="77D0C80E"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BibEntry</w:t>
            </w:r>
            <w:proofErr w:type="spellEnd"/>
            <w:r w:rsidRPr="002A4FD4">
              <w:rPr>
                <w:szCs w:val="24"/>
              </w:rPr>
              <w:br/>
              <w:t>Figure</w:t>
            </w:r>
            <w:r w:rsidR="00DC748A" w:rsidRPr="002A4FD4">
              <w:rPr>
                <w:szCs w:val="24"/>
              </w:rPr>
              <w:br/>
            </w:r>
            <w:r w:rsidRPr="002A4FD4">
              <w:rPr>
                <w:szCs w:val="24"/>
              </w:rPr>
              <w:t>Artifact</w:t>
            </w:r>
            <w:r w:rsidRPr="002A4FD4">
              <w:rPr>
                <w:szCs w:val="24"/>
              </w:rPr>
              <w:br/>
              <w:t>content item</w:t>
            </w:r>
          </w:p>
        </w:tc>
        <w:tc>
          <w:tcPr>
            <w:tcW w:w="594" w:type="dxa"/>
            <w:tcBorders>
              <w:top w:val="nil"/>
              <w:left w:val="nil"/>
              <w:bottom w:val="nil"/>
              <w:right w:val="nil"/>
            </w:tcBorders>
            <w:hideMark/>
          </w:tcPr>
          <w:p w14:paraId="31615FA9" w14:textId="22957FB1"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7F9FACDC" w14:textId="0613AF65"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A1103B1" w14:textId="77777777" w:rsidTr="008A1A6C">
        <w:trPr>
          <w:trHeight w:val="8192"/>
        </w:trPr>
        <w:tc>
          <w:tcPr>
            <w:tcW w:w="2076" w:type="dxa"/>
            <w:tcBorders>
              <w:top w:val="nil"/>
              <w:left w:val="nil"/>
              <w:bottom w:val="nil"/>
              <w:right w:val="nil"/>
            </w:tcBorders>
            <w:noWrap/>
            <w:hideMark/>
          </w:tcPr>
          <w:p w14:paraId="35B59AFB" w14:textId="7AB9770B"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Annot</w:t>
            </w:r>
            <w:proofErr w:type="spellEnd"/>
          </w:p>
        </w:tc>
        <w:tc>
          <w:tcPr>
            <w:tcW w:w="580" w:type="dxa"/>
            <w:tcBorders>
              <w:top w:val="nil"/>
              <w:left w:val="nil"/>
              <w:bottom w:val="nil"/>
              <w:right w:val="nil"/>
            </w:tcBorders>
            <w:hideMark/>
          </w:tcPr>
          <w:p w14:paraId="13075385" w14:textId="47829263" w:rsidR="005254B6" w:rsidRPr="00CB4234" w:rsidRDefault="005254B6" w:rsidP="002A4FD4">
            <w:pPr>
              <w:pStyle w:val="Tablebody--"/>
              <w:autoSpaceDE w:val="0"/>
              <w:autoSpaceDN w:val="0"/>
              <w:adjustRightInd w:val="0"/>
              <w:rPr>
                <w:rFonts w:ascii="Cambria Math" w:hAnsi="Cambria Math" w:cs="Cambria Math"/>
                <w:szCs w:val="24"/>
                <w:rPrChange w:id="178" w:author="Matthew Hardy" w:date="2024-09-04T21:00:00Z" w16du:dateUtc="2024-09-05T04:00:00Z">
                  <w:rPr>
                    <w:lang w:val="en-US"/>
                  </w:rPr>
                </w:rPrChange>
              </w:rPr>
            </w:pP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ins w:id="179" w:author="Matthew Hardy" w:date="2024-09-04T21:00:00Z" w16du:dateUtc="2024-09-05T04:00:00Z">
              <w:r w:rsidR="00CB4234" w:rsidRPr="002A4FD4">
                <w:rPr>
                  <w:szCs w:val="24"/>
                </w:rPr>
                <w:t>0..n</w:t>
              </w:r>
              <w:r w:rsidR="00CB4234">
                <w:rPr>
                  <w:rFonts w:ascii="Cambria Math" w:hAnsi="Cambria Math" w:cs="Cambria Math"/>
                  <w:szCs w:val="24"/>
                </w:rPr>
                <w:br/>
              </w:r>
            </w:ins>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1B1BE1F8" w14:textId="0ABB98C0"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ins w:id="180" w:author="Matthew Hardy" w:date="2024-09-04T21:00:00Z" w16du:dateUtc="2024-09-05T04:00:00Z">
              <w:r w:rsidR="00CB4234">
                <w:rPr>
                  <w:szCs w:val="24"/>
                </w:rPr>
                <w:br/>
              </w:r>
              <w:commentRangeStart w:id="181"/>
              <w:r w:rsidR="00CB4234">
                <w:rPr>
                  <w:szCs w:val="24"/>
                </w:rPr>
                <w:t>Private</w:t>
              </w:r>
              <w:commentRangeEnd w:id="181"/>
              <w:r w:rsidR="00A802CC">
                <w:rPr>
                  <w:rStyle w:val="CommentReference"/>
                  <w:rFonts w:eastAsia="MS Mincho"/>
                  <w:lang w:eastAsia="ja-JP"/>
                </w:rPr>
                <w:commentReference w:id="181"/>
              </w:r>
            </w:ins>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17B8B9F8" w14:textId="57F4EBAB"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4C30E86" w14:textId="4A0D5071"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665D4788" w14:textId="77777777" w:rsidTr="008A1A6C">
        <w:trPr>
          <w:trHeight w:val="8192"/>
        </w:trPr>
        <w:tc>
          <w:tcPr>
            <w:tcW w:w="2076" w:type="dxa"/>
            <w:tcBorders>
              <w:top w:val="nil"/>
              <w:left w:val="nil"/>
              <w:bottom w:val="nil"/>
              <w:right w:val="nil"/>
            </w:tcBorders>
            <w:noWrap/>
            <w:hideMark/>
          </w:tcPr>
          <w:p w14:paraId="29C7956A" w14:textId="503AB436" w:rsidR="005254B6" w:rsidRPr="002A4FD4" w:rsidRDefault="005254B6" w:rsidP="002A4FD4">
            <w:pPr>
              <w:pStyle w:val="Tablebody--"/>
              <w:autoSpaceDE w:val="0"/>
              <w:autoSpaceDN w:val="0"/>
              <w:adjustRightInd w:val="0"/>
              <w:rPr>
                <w:lang w:val="en-US"/>
              </w:rPr>
            </w:pPr>
            <w:r w:rsidRPr="002A4FD4">
              <w:rPr>
                <w:szCs w:val="24"/>
              </w:rPr>
              <w:lastRenderedPageBreak/>
              <w:t>Form</w:t>
            </w:r>
          </w:p>
        </w:tc>
        <w:tc>
          <w:tcPr>
            <w:tcW w:w="580" w:type="dxa"/>
            <w:tcBorders>
              <w:top w:val="nil"/>
              <w:left w:val="nil"/>
              <w:bottom w:val="nil"/>
              <w:right w:val="nil"/>
            </w:tcBorders>
            <w:hideMark/>
          </w:tcPr>
          <w:p w14:paraId="68BBBD80" w14:textId="0038291A" w:rsidR="005254B6" w:rsidRPr="002A4FD4" w:rsidRDefault="005254B6" w:rsidP="002A4FD4">
            <w:pPr>
              <w:pStyle w:val="Tablebody--"/>
              <w:autoSpaceDE w:val="0"/>
              <w:autoSpaceDN w:val="0"/>
              <w:adjustRightInd w:val="0"/>
              <w:rPr>
                <w:lang w:val="en-US"/>
              </w:rPr>
            </w:pPr>
            <w:r w:rsidRPr="002A4FD4">
              <w:rPr>
                <w:rFonts w:ascii="Cambria Math" w:hAnsi="Cambria Math" w:cs="Cambria Math"/>
                <w:szCs w:val="24"/>
              </w:rPr>
              <w:t>∅</w:t>
            </w:r>
            <w:r w:rsidRPr="002A4FD4">
              <w:rPr>
                <w:szCs w:val="24"/>
              </w:rP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0..1</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p>
        </w:tc>
        <w:tc>
          <w:tcPr>
            <w:tcW w:w="3356" w:type="dxa"/>
            <w:tcBorders>
              <w:top w:val="nil"/>
              <w:left w:val="nil"/>
              <w:bottom w:val="nil"/>
              <w:right w:val="nil"/>
            </w:tcBorders>
            <w:hideMark/>
          </w:tcPr>
          <w:p w14:paraId="0561C7F9" w14:textId="2AF0F4D3"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r w:rsidRPr="002A4FD4">
              <w:rPr>
                <w:szCs w:val="24"/>
              </w:rPr>
              <w:br/>
              <w:t>Code</w:t>
            </w:r>
            <w:r w:rsidRPr="002A4FD4">
              <w:rPr>
                <w:szCs w:val="24"/>
              </w:rPr>
              <w:br/>
            </w:r>
            <w:proofErr w:type="spellStart"/>
            <w:r w:rsidRPr="002A4FD4">
              <w:rPr>
                <w:szCs w:val="24"/>
              </w:rPr>
              <w:t>Lbl</w:t>
            </w:r>
            <w:proofErr w:type="spellEnd"/>
            <w:r w:rsidRPr="002A4FD4">
              <w:rPr>
                <w:szCs w:val="24"/>
              </w:rPr>
              <w:br/>
              <w:t>Reference</w:t>
            </w:r>
            <w:r w:rsidRPr="002A4FD4">
              <w:rPr>
                <w:szCs w:val="24"/>
              </w:rPr>
              <w:br/>
            </w:r>
            <w:proofErr w:type="spellStart"/>
            <w:r w:rsidRPr="002A4FD4">
              <w:rPr>
                <w:szCs w:val="24"/>
              </w:rPr>
              <w:t>FENote</w:t>
            </w:r>
            <w:proofErr w:type="spellEnd"/>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13414139" w14:textId="36CFE6F6"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82" w:author="Matthew Hardy" w:date="2024-09-16T16:58:00Z" w16du:dateUtc="2024-09-16T23:58:00Z">
              <w:r w:rsidR="00211216">
                <w:rPr>
                  <w:szCs w:val="24"/>
                </w:rPr>
                <w:t>0..n</w:t>
              </w:r>
              <w:r w:rsidR="00211216">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96FF02A" w14:textId="386A03D0"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83" w:author="Matthew Hardy" w:date="2024-09-16T16:59:00Z" w16du:dateUtc="2024-09-16T23:59:00Z">
              <w:r w:rsidR="00211216">
                <w:rPr>
                  <w:szCs w:val="24"/>
                </w:rPr>
                <w:br/>
              </w:r>
              <w:commentRangeStart w:id="184"/>
              <w:r w:rsidR="00211216">
                <w:rPr>
                  <w:szCs w:val="24"/>
                </w:rPr>
                <w:t>Code</w:t>
              </w:r>
              <w:commentRangeEnd w:id="184"/>
              <w:r w:rsidR="00211216">
                <w:rPr>
                  <w:rStyle w:val="CommentReference"/>
                  <w:rFonts w:eastAsia="MS Mincho"/>
                  <w:lang w:eastAsia="ja-JP"/>
                </w:rPr>
                <w:commentReference w:id="184"/>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1C65CBBC" w14:textId="77777777" w:rsidTr="008A1A6C">
        <w:trPr>
          <w:trHeight w:val="7120"/>
        </w:trPr>
        <w:tc>
          <w:tcPr>
            <w:tcW w:w="2076" w:type="dxa"/>
            <w:tcBorders>
              <w:top w:val="nil"/>
              <w:left w:val="nil"/>
              <w:bottom w:val="nil"/>
              <w:right w:val="nil"/>
            </w:tcBorders>
            <w:noWrap/>
            <w:hideMark/>
          </w:tcPr>
          <w:p w14:paraId="238E292A" w14:textId="43E3B2EA" w:rsidR="005254B6" w:rsidRPr="002A4FD4" w:rsidRDefault="005254B6" w:rsidP="002A4FD4">
            <w:pPr>
              <w:pStyle w:val="Tablebody--"/>
              <w:autoSpaceDE w:val="0"/>
              <w:autoSpaceDN w:val="0"/>
              <w:adjustRightInd w:val="0"/>
              <w:rPr>
                <w:lang w:val="en-US"/>
              </w:rPr>
            </w:pPr>
            <w:r w:rsidRPr="002A4FD4">
              <w:rPr>
                <w:szCs w:val="24"/>
              </w:rPr>
              <w:lastRenderedPageBreak/>
              <w:t>Ruby</w:t>
            </w:r>
          </w:p>
        </w:tc>
        <w:tc>
          <w:tcPr>
            <w:tcW w:w="580" w:type="dxa"/>
            <w:tcBorders>
              <w:top w:val="nil"/>
              <w:left w:val="nil"/>
              <w:bottom w:val="nil"/>
              <w:right w:val="nil"/>
            </w:tcBorders>
            <w:hideMark/>
          </w:tcPr>
          <w:p w14:paraId="1FCDF44C" w14:textId="2AF440EE"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[a]</w:t>
            </w:r>
            <w:r w:rsidRPr="002A4FD4">
              <w:rPr>
                <w:szCs w:val="24"/>
              </w:rPr>
              <w:br/>
              <w:t>[a]</w:t>
            </w:r>
            <w:r w:rsidRPr="002A4FD4">
              <w:rPr>
                <w:szCs w:val="24"/>
              </w:rPr>
              <w:br/>
              <w:t>[a]</w:t>
            </w:r>
            <w:r w:rsidRPr="002A4FD4">
              <w:rPr>
                <w:szCs w:val="24"/>
              </w:rPr>
              <w:br/>
              <w:t>0..n</w:t>
            </w:r>
          </w:p>
        </w:tc>
        <w:tc>
          <w:tcPr>
            <w:tcW w:w="3356" w:type="dxa"/>
            <w:tcBorders>
              <w:top w:val="nil"/>
              <w:left w:val="nil"/>
              <w:bottom w:val="nil"/>
              <w:right w:val="nil"/>
            </w:tcBorders>
            <w:hideMark/>
          </w:tcPr>
          <w:p w14:paraId="3B21B863" w14:textId="3C9E5A07"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RB</w:t>
            </w:r>
            <w:r w:rsidRPr="002A4FD4">
              <w:rPr>
                <w:szCs w:val="24"/>
              </w:rPr>
              <w:br/>
              <w:t>RT</w:t>
            </w:r>
            <w:r w:rsidRPr="002A4FD4">
              <w:rPr>
                <w:szCs w:val="24"/>
              </w:rPr>
              <w:br/>
              <w:t>RP</w:t>
            </w:r>
            <w:r w:rsidRPr="002A4FD4">
              <w:rPr>
                <w:szCs w:val="24"/>
              </w:rPr>
              <w:br/>
              <w:t>content item</w:t>
            </w:r>
          </w:p>
        </w:tc>
        <w:tc>
          <w:tcPr>
            <w:tcW w:w="594" w:type="dxa"/>
            <w:tcBorders>
              <w:top w:val="nil"/>
              <w:left w:val="nil"/>
              <w:bottom w:val="nil"/>
              <w:right w:val="nil"/>
            </w:tcBorders>
            <w:hideMark/>
          </w:tcPr>
          <w:p w14:paraId="17AB9153" w14:textId="0D28292A"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85" w:author="Matthew Hardy" w:date="2024-09-16T16:59:00Z" w16du:dateUtc="2024-09-16T23:59:00Z">
              <w:r w:rsidR="00211216">
                <w:rPr>
                  <w:szCs w:val="24"/>
                </w:rPr>
                <w:t>0..n</w:t>
              </w:r>
              <w:r w:rsidR="00211216">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BF2CB16" w14:textId="439FF59B"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86" w:author="Matthew Hardy" w:date="2024-09-16T16:59:00Z" w16du:dateUtc="2024-09-16T23:59:00Z">
              <w:r w:rsidR="00211216">
                <w:rPr>
                  <w:szCs w:val="24"/>
                </w:rPr>
                <w:br/>
              </w:r>
              <w:commentRangeStart w:id="187"/>
              <w:r w:rsidR="00211216">
                <w:rPr>
                  <w:szCs w:val="24"/>
                </w:rPr>
                <w:t>Code</w:t>
              </w:r>
              <w:commentRangeEnd w:id="187"/>
              <w:r w:rsidR="00211216">
                <w:rPr>
                  <w:rStyle w:val="CommentReference"/>
                  <w:rFonts w:eastAsia="MS Mincho"/>
                  <w:lang w:eastAsia="ja-JP"/>
                </w:rPr>
                <w:commentReference w:id="187"/>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387B6732" w14:textId="77777777" w:rsidTr="008A1A6C">
        <w:trPr>
          <w:trHeight w:val="3900"/>
        </w:trPr>
        <w:tc>
          <w:tcPr>
            <w:tcW w:w="2076" w:type="dxa"/>
            <w:tcBorders>
              <w:top w:val="nil"/>
              <w:left w:val="nil"/>
              <w:bottom w:val="nil"/>
              <w:right w:val="nil"/>
            </w:tcBorders>
            <w:noWrap/>
            <w:hideMark/>
          </w:tcPr>
          <w:p w14:paraId="08459C61" w14:textId="1A714722" w:rsidR="005254B6" w:rsidRPr="002A4FD4" w:rsidRDefault="005254B6" w:rsidP="002A4FD4">
            <w:pPr>
              <w:pStyle w:val="Tablebody--"/>
              <w:autoSpaceDE w:val="0"/>
              <w:autoSpaceDN w:val="0"/>
              <w:adjustRightInd w:val="0"/>
              <w:rPr>
                <w:lang w:val="en-US"/>
              </w:rPr>
            </w:pPr>
            <w:r w:rsidRPr="002A4FD4">
              <w:rPr>
                <w:szCs w:val="24"/>
              </w:rPr>
              <w:t>RB</w:t>
            </w:r>
          </w:p>
        </w:tc>
        <w:tc>
          <w:tcPr>
            <w:tcW w:w="580" w:type="dxa"/>
            <w:tcBorders>
              <w:top w:val="nil"/>
              <w:left w:val="nil"/>
              <w:bottom w:val="nil"/>
              <w:right w:val="nil"/>
            </w:tcBorders>
            <w:hideMark/>
          </w:tcPr>
          <w:p w14:paraId="718CE7BD" w14:textId="012249B5"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p>
        </w:tc>
        <w:tc>
          <w:tcPr>
            <w:tcW w:w="3356" w:type="dxa"/>
            <w:tcBorders>
              <w:top w:val="nil"/>
              <w:left w:val="nil"/>
              <w:bottom w:val="nil"/>
              <w:right w:val="nil"/>
            </w:tcBorders>
            <w:hideMark/>
          </w:tcPr>
          <w:p w14:paraId="45A327D5" w14:textId="20C80F69"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1F3BFF0E" w14:textId="692A27C8"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[a]</w:t>
            </w:r>
            <w:r w:rsidRPr="002A4FD4">
              <w:rPr>
                <w:szCs w:val="24"/>
              </w:rPr>
              <w:br/>
              <w:t>0..n</w:t>
            </w:r>
          </w:p>
        </w:tc>
        <w:tc>
          <w:tcPr>
            <w:tcW w:w="3362" w:type="dxa"/>
            <w:tcBorders>
              <w:top w:val="nil"/>
              <w:left w:val="nil"/>
              <w:bottom w:val="nil"/>
              <w:right w:val="nil"/>
            </w:tcBorders>
            <w:hideMark/>
          </w:tcPr>
          <w:p w14:paraId="5BB48C68" w14:textId="54ECD3BA"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Ruby</w:t>
            </w:r>
            <w:r w:rsidRPr="002A4FD4">
              <w:rPr>
                <w:szCs w:val="24"/>
              </w:rPr>
              <w:br/>
              <w:t>Artifact</w:t>
            </w:r>
          </w:p>
        </w:tc>
      </w:tr>
      <w:tr w:rsidR="005254B6" w:rsidRPr="002A4FD4" w14:paraId="4C0A23D1" w14:textId="77777777" w:rsidTr="008A1A6C">
        <w:trPr>
          <w:trHeight w:val="3900"/>
        </w:trPr>
        <w:tc>
          <w:tcPr>
            <w:tcW w:w="2076" w:type="dxa"/>
            <w:tcBorders>
              <w:top w:val="nil"/>
              <w:left w:val="nil"/>
              <w:bottom w:val="nil"/>
              <w:right w:val="nil"/>
            </w:tcBorders>
            <w:noWrap/>
            <w:hideMark/>
          </w:tcPr>
          <w:p w14:paraId="7132B4D7" w14:textId="7A787ED4" w:rsidR="005254B6" w:rsidRPr="002A4FD4" w:rsidRDefault="005254B6" w:rsidP="002A4FD4">
            <w:pPr>
              <w:pStyle w:val="Tablebody--"/>
              <w:autoSpaceDE w:val="0"/>
              <w:autoSpaceDN w:val="0"/>
              <w:adjustRightInd w:val="0"/>
              <w:rPr>
                <w:lang w:val="en-US"/>
              </w:rPr>
            </w:pPr>
            <w:r w:rsidRPr="002A4FD4">
              <w:rPr>
                <w:szCs w:val="24"/>
              </w:rPr>
              <w:lastRenderedPageBreak/>
              <w:t>RT</w:t>
            </w:r>
          </w:p>
        </w:tc>
        <w:tc>
          <w:tcPr>
            <w:tcW w:w="580" w:type="dxa"/>
            <w:tcBorders>
              <w:top w:val="nil"/>
              <w:left w:val="nil"/>
              <w:bottom w:val="nil"/>
              <w:right w:val="nil"/>
            </w:tcBorders>
            <w:hideMark/>
          </w:tcPr>
          <w:p w14:paraId="4150877A" w14:textId="2C1310A8"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p>
        </w:tc>
        <w:tc>
          <w:tcPr>
            <w:tcW w:w="3356" w:type="dxa"/>
            <w:tcBorders>
              <w:top w:val="nil"/>
              <w:left w:val="nil"/>
              <w:bottom w:val="nil"/>
              <w:right w:val="nil"/>
            </w:tcBorders>
            <w:hideMark/>
          </w:tcPr>
          <w:p w14:paraId="496A3866" w14:textId="091A59C2"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0B027C2C" w14:textId="68D15D76"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[a]</w:t>
            </w:r>
            <w:r w:rsidRPr="002A4FD4">
              <w:rPr>
                <w:szCs w:val="24"/>
              </w:rPr>
              <w:br/>
              <w:t>0..n</w:t>
            </w:r>
          </w:p>
        </w:tc>
        <w:tc>
          <w:tcPr>
            <w:tcW w:w="3362" w:type="dxa"/>
            <w:tcBorders>
              <w:top w:val="nil"/>
              <w:left w:val="nil"/>
              <w:bottom w:val="nil"/>
              <w:right w:val="nil"/>
            </w:tcBorders>
            <w:hideMark/>
          </w:tcPr>
          <w:p w14:paraId="796252A9" w14:textId="0EF8BF6C"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Ruby</w:t>
            </w:r>
            <w:r w:rsidRPr="002A4FD4">
              <w:rPr>
                <w:szCs w:val="24"/>
              </w:rPr>
              <w:br/>
              <w:t>Artifact</w:t>
            </w:r>
          </w:p>
        </w:tc>
      </w:tr>
      <w:tr w:rsidR="005254B6" w:rsidRPr="002A4FD4" w14:paraId="15E00ED3" w14:textId="77777777" w:rsidTr="008A1A6C">
        <w:trPr>
          <w:trHeight w:val="3900"/>
        </w:trPr>
        <w:tc>
          <w:tcPr>
            <w:tcW w:w="2076" w:type="dxa"/>
            <w:tcBorders>
              <w:top w:val="nil"/>
              <w:left w:val="nil"/>
              <w:bottom w:val="nil"/>
              <w:right w:val="nil"/>
            </w:tcBorders>
            <w:noWrap/>
            <w:hideMark/>
          </w:tcPr>
          <w:p w14:paraId="3C0CDDAC" w14:textId="498AA505" w:rsidR="005254B6" w:rsidRPr="002A4FD4" w:rsidRDefault="005254B6" w:rsidP="002A4FD4">
            <w:pPr>
              <w:pStyle w:val="Tablebody--"/>
              <w:autoSpaceDE w:val="0"/>
              <w:autoSpaceDN w:val="0"/>
              <w:adjustRightInd w:val="0"/>
              <w:rPr>
                <w:lang w:val="en-US"/>
              </w:rPr>
            </w:pPr>
            <w:r w:rsidRPr="002A4FD4">
              <w:rPr>
                <w:szCs w:val="24"/>
              </w:rPr>
              <w:t>RP</w:t>
            </w:r>
          </w:p>
        </w:tc>
        <w:tc>
          <w:tcPr>
            <w:tcW w:w="580" w:type="dxa"/>
            <w:tcBorders>
              <w:top w:val="nil"/>
              <w:left w:val="nil"/>
              <w:bottom w:val="nil"/>
              <w:right w:val="nil"/>
            </w:tcBorders>
            <w:hideMark/>
          </w:tcPr>
          <w:p w14:paraId="54A0D3AB" w14:textId="53216660"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p>
        </w:tc>
        <w:tc>
          <w:tcPr>
            <w:tcW w:w="3356" w:type="dxa"/>
            <w:tcBorders>
              <w:top w:val="nil"/>
              <w:left w:val="nil"/>
              <w:bottom w:val="nil"/>
              <w:right w:val="nil"/>
            </w:tcBorders>
            <w:hideMark/>
          </w:tcPr>
          <w:p w14:paraId="38E52C33" w14:textId="33F89F71"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4ADD7BA4" w14:textId="7E895B1B"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[a]</w:t>
            </w:r>
            <w:r w:rsidRPr="002A4FD4">
              <w:rPr>
                <w:szCs w:val="24"/>
              </w:rPr>
              <w:br/>
              <w:t>0..n</w:t>
            </w:r>
          </w:p>
        </w:tc>
        <w:tc>
          <w:tcPr>
            <w:tcW w:w="3362" w:type="dxa"/>
            <w:tcBorders>
              <w:top w:val="nil"/>
              <w:left w:val="nil"/>
              <w:bottom w:val="nil"/>
              <w:right w:val="nil"/>
            </w:tcBorders>
            <w:hideMark/>
          </w:tcPr>
          <w:p w14:paraId="2DDD17A0" w14:textId="4266CF55"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Ruby</w:t>
            </w:r>
            <w:r w:rsidRPr="002A4FD4">
              <w:rPr>
                <w:szCs w:val="24"/>
              </w:rPr>
              <w:br/>
              <w:t>Artifact</w:t>
            </w:r>
          </w:p>
        </w:tc>
      </w:tr>
      <w:tr w:rsidR="005254B6" w:rsidRPr="002A4FD4" w14:paraId="6D6D4C1A" w14:textId="77777777" w:rsidTr="008A1A6C">
        <w:trPr>
          <w:trHeight w:val="7120"/>
        </w:trPr>
        <w:tc>
          <w:tcPr>
            <w:tcW w:w="2076" w:type="dxa"/>
            <w:tcBorders>
              <w:top w:val="nil"/>
              <w:left w:val="nil"/>
              <w:bottom w:val="nil"/>
              <w:right w:val="nil"/>
            </w:tcBorders>
            <w:noWrap/>
            <w:hideMark/>
          </w:tcPr>
          <w:p w14:paraId="4FA562E2" w14:textId="32D214B6"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Warichu</w:t>
            </w:r>
            <w:proofErr w:type="spellEnd"/>
          </w:p>
        </w:tc>
        <w:tc>
          <w:tcPr>
            <w:tcW w:w="580" w:type="dxa"/>
            <w:tcBorders>
              <w:top w:val="nil"/>
              <w:left w:val="nil"/>
              <w:bottom w:val="nil"/>
              <w:right w:val="nil"/>
            </w:tcBorders>
            <w:hideMark/>
          </w:tcPr>
          <w:p w14:paraId="16CF54B7" w14:textId="156EE046"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[b]</w:t>
            </w:r>
            <w:r w:rsidRPr="002A4FD4">
              <w:rPr>
                <w:szCs w:val="24"/>
              </w:rPr>
              <w:br/>
              <w:t>[b]</w:t>
            </w:r>
            <w:r w:rsidRPr="002A4FD4">
              <w:rPr>
                <w:szCs w:val="24"/>
              </w:rPr>
              <w:br/>
              <w:t>0..n</w:t>
            </w:r>
          </w:p>
        </w:tc>
        <w:tc>
          <w:tcPr>
            <w:tcW w:w="3356" w:type="dxa"/>
            <w:tcBorders>
              <w:top w:val="nil"/>
              <w:left w:val="nil"/>
              <w:bottom w:val="nil"/>
              <w:right w:val="nil"/>
            </w:tcBorders>
            <w:hideMark/>
          </w:tcPr>
          <w:p w14:paraId="2AF1B770" w14:textId="6B9AFA44"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WT</w:t>
            </w:r>
            <w:r w:rsidRPr="002A4FD4">
              <w:rPr>
                <w:szCs w:val="24"/>
              </w:rPr>
              <w:br/>
              <w:t>WP</w:t>
            </w:r>
            <w:r w:rsidRPr="002A4FD4">
              <w:rPr>
                <w:szCs w:val="24"/>
              </w:rPr>
              <w:br/>
              <w:t>content item</w:t>
            </w:r>
          </w:p>
        </w:tc>
        <w:tc>
          <w:tcPr>
            <w:tcW w:w="594" w:type="dxa"/>
            <w:tcBorders>
              <w:top w:val="nil"/>
              <w:left w:val="nil"/>
              <w:bottom w:val="nil"/>
              <w:right w:val="nil"/>
            </w:tcBorders>
            <w:hideMark/>
          </w:tcPr>
          <w:p w14:paraId="16171E0E" w14:textId="7A0CBF28"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88" w:author="Matthew Hardy" w:date="2024-09-16T17:04:00Z" w16du:dateUtc="2024-09-17T00:04:00Z">
              <w:r w:rsidR="00D73554">
                <w:rPr>
                  <w:szCs w:val="24"/>
                </w:rPr>
                <w:t>0..n</w:t>
              </w:r>
              <w:r w:rsidR="00D73554">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0FE8B4D0" w14:textId="50E28937"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89" w:author="Matthew Hardy" w:date="2024-09-16T17:05:00Z" w16du:dateUtc="2024-09-17T00:05:00Z">
              <w:r w:rsidR="00D73554">
                <w:rPr>
                  <w:szCs w:val="24"/>
                </w:rPr>
                <w:br/>
                <w:t>Code</w:t>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21985E48" w14:textId="77777777" w:rsidTr="008A1A6C">
        <w:trPr>
          <w:trHeight w:val="3900"/>
        </w:trPr>
        <w:tc>
          <w:tcPr>
            <w:tcW w:w="2076" w:type="dxa"/>
            <w:tcBorders>
              <w:top w:val="nil"/>
              <w:left w:val="nil"/>
              <w:bottom w:val="nil"/>
              <w:right w:val="nil"/>
            </w:tcBorders>
            <w:noWrap/>
            <w:hideMark/>
          </w:tcPr>
          <w:p w14:paraId="150D78A9" w14:textId="424D0681" w:rsidR="005254B6" w:rsidRPr="002A4FD4" w:rsidRDefault="005254B6" w:rsidP="002A4FD4">
            <w:pPr>
              <w:pStyle w:val="Tablebody--"/>
              <w:autoSpaceDE w:val="0"/>
              <w:autoSpaceDN w:val="0"/>
              <w:adjustRightInd w:val="0"/>
              <w:rPr>
                <w:lang w:val="en-US"/>
              </w:rPr>
            </w:pPr>
            <w:r w:rsidRPr="002A4FD4">
              <w:rPr>
                <w:szCs w:val="24"/>
              </w:rPr>
              <w:t>WT</w:t>
            </w:r>
          </w:p>
        </w:tc>
        <w:tc>
          <w:tcPr>
            <w:tcW w:w="580" w:type="dxa"/>
            <w:tcBorders>
              <w:top w:val="nil"/>
              <w:left w:val="nil"/>
              <w:bottom w:val="nil"/>
              <w:right w:val="nil"/>
            </w:tcBorders>
            <w:hideMark/>
          </w:tcPr>
          <w:p w14:paraId="40DA9E92" w14:textId="7CF3D54A"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p>
        </w:tc>
        <w:tc>
          <w:tcPr>
            <w:tcW w:w="3356" w:type="dxa"/>
            <w:tcBorders>
              <w:top w:val="nil"/>
              <w:left w:val="nil"/>
              <w:bottom w:val="nil"/>
              <w:right w:val="nil"/>
            </w:tcBorders>
            <w:hideMark/>
          </w:tcPr>
          <w:p w14:paraId="1E022334" w14:textId="60813E11"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530D4566" w14:textId="39BC2783"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[b]</w:t>
            </w:r>
            <w:r w:rsidRPr="002A4FD4">
              <w:rPr>
                <w:szCs w:val="24"/>
              </w:rPr>
              <w:br/>
              <w:t>0..n</w:t>
            </w:r>
          </w:p>
        </w:tc>
        <w:tc>
          <w:tcPr>
            <w:tcW w:w="3362" w:type="dxa"/>
            <w:tcBorders>
              <w:top w:val="nil"/>
              <w:left w:val="nil"/>
              <w:bottom w:val="nil"/>
              <w:right w:val="nil"/>
            </w:tcBorders>
            <w:hideMark/>
          </w:tcPr>
          <w:p w14:paraId="3F2C4D25" w14:textId="4CE3E9AA"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r>
            <w:proofErr w:type="spellStart"/>
            <w:r w:rsidRPr="002A4FD4">
              <w:rPr>
                <w:szCs w:val="24"/>
              </w:rPr>
              <w:t>Warichu</w:t>
            </w:r>
            <w:proofErr w:type="spellEnd"/>
            <w:r w:rsidRPr="002A4FD4">
              <w:rPr>
                <w:szCs w:val="24"/>
              </w:rPr>
              <w:br/>
              <w:t>Artifact</w:t>
            </w:r>
          </w:p>
        </w:tc>
      </w:tr>
      <w:tr w:rsidR="005254B6" w:rsidRPr="002A4FD4" w14:paraId="0D497760" w14:textId="77777777" w:rsidTr="008A1A6C">
        <w:trPr>
          <w:trHeight w:val="4200"/>
        </w:trPr>
        <w:tc>
          <w:tcPr>
            <w:tcW w:w="2076" w:type="dxa"/>
            <w:tcBorders>
              <w:top w:val="nil"/>
              <w:left w:val="nil"/>
              <w:bottom w:val="nil"/>
              <w:right w:val="nil"/>
            </w:tcBorders>
            <w:noWrap/>
            <w:hideMark/>
          </w:tcPr>
          <w:p w14:paraId="6D65C1D3" w14:textId="22BB6106" w:rsidR="005254B6" w:rsidRPr="002A4FD4" w:rsidRDefault="005254B6" w:rsidP="002A4FD4">
            <w:pPr>
              <w:pStyle w:val="Tablebody--"/>
              <w:autoSpaceDE w:val="0"/>
              <w:autoSpaceDN w:val="0"/>
              <w:adjustRightInd w:val="0"/>
              <w:rPr>
                <w:lang w:val="en-US"/>
              </w:rPr>
            </w:pPr>
            <w:r w:rsidRPr="002A4FD4">
              <w:rPr>
                <w:szCs w:val="24"/>
              </w:rPr>
              <w:lastRenderedPageBreak/>
              <w:t>WP</w:t>
            </w:r>
          </w:p>
        </w:tc>
        <w:tc>
          <w:tcPr>
            <w:tcW w:w="580" w:type="dxa"/>
            <w:tcBorders>
              <w:top w:val="nil"/>
              <w:left w:val="nil"/>
              <w:bottom w:val="nil"/>
              <w:right w:val="nil"/>
            </w:tcBorders>
            <w:hideMark/>
          </w:tcPr>
          <w:p w14:paraId="73C9BB67" w14:textId="630AE41B"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del w:id="190" w:author="Matthew Hardy" w:date="2024-08-08T10:37:00Z" w16du:dateUtc="2024-08-08T17:37:00Z">
              <w:r w:rsidRPr="002A4FD4" w:rsidDel="009E10A6">
                <w:rPr>
                  <w:szCs w:val="24"/>
                </w:rPr>
                <w:br/>
                <w:delText>c</w:delText>
              </w:r>
            </w:del>
            <w:r w:rsidRPr="002A4FD4">
              <w:rPr>
                <w:szCs w:val="24"/>
              </w:rPr>
              <w:br/>
              <w:t>0..n</w:t>
            </w:r>
            <w:r w:rsidRPr="002A4FD4">
              <w:rPr>
                <w:szCs w:val="24"/>
              </w:rPr>
              <w:br/>
              <w:t>‡</w:t>
            </w:r>
          </w:p>
        </w:tc>
        <w:tc>
          <w:tcPr>
            <w:tcW w:w="3356" w:type="dxa"/>
            <w:tcBorders>
              <w:top w:val="nil"/>
              <w:left w:val="nil"/>
              <w:bottom w:val="nil"/>
              <w:right w:val="nil"/>
            </w:tcBorders>
            <w:hideMark/>
          </w:tcPr>
          <w:p w14:paraId="1D275315" w14:textId="54D9041C"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r>
            <w:commentRangeStart w:id="191"/>
            <w:r w:rsidRPr="002A4FD4">
              <w:rPr>
                <w:szCs w:val="24"/>
              </w:rPr>
              <w:t>Form</w:t>
            </w:r>
            <w:commentRangeEnd w:id="191"/>
            <w:r w:rsidR="009E10A6">
              <w:rPr>
                <w:rStyle w:val="CommentReference"/>
                <w:rFonts w:eastAsia="MS Mincho"/>
                <w:lang w:eastAsia="ja-JP"/>
              </w:rPr>
              <w:commentReference w:id="191"/>
            </w:r>
            <w:del w:id="192" w:author="Matthew Hardy" w:date="2024-08-08T10:37:00Z" w16du:dateUtc="2024-08-08T17:37:00Z">
              <w:r w:rsidRPr="002A4FD4" w:rsidDel="009E10A6">
                <w:rPr>
                  <w:szCs w:val="24"/>
                </w:rPr>
                <w:br/>
                <w:delText>Figure</w:delText>
              </w:r>
            </w:del>
            <w:r w:rsidR="00DC748A" w:rsidRPr="002A4FD4">
              <w:rPr>
                <w:szCs w:val="24"/>
              </w:rPr>
              <w:br/>
            </w:r>
            <w:r w:rsidRPr="002A4FD4">
              <w:rPr>
                <w:szCs w:val="24"/>
              </w:rPr>
              <w:t>Artifact</w:t>
            </w:r>
            <w:r w:rsidRPr="002A4FD4">
              <w:rPr>
                <w:szCs w:val="24"/>
              </w:rPr>
              <w:br/>
              <w:t>content item</w:t>
            </w:r>
          </w:p>
        </w:tc>
        <w:tc>
          <w:tcPr>
            <w:tcW w:w="594" w:type="dxa"/>
            <w:tcBorders>
              <w:top w:val="nil"/>
              <w:left w:val="nil"/>
              <w:bottom w:val="nil"/>
              <w:right w:val="nil"/>
            </w:tcBorders>
            <w:hideMark/>
          </w:tcPr>
          <w:p w14:paraId="08AB1F6E" w14:textId="65F0FDAC"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[b]</w:t>
            </w:r>
            <w:r w:rsidRPr="002A4FD4">
              <w:rPr>
                <w:szCs w:val="24"/>
              </w:rPr>
              <w:br/>
              <w:t>0..n</w:t>
            </w:r>
          </w:p>
        </w:tc>
        <w:tc>
          <w:tcPr>
            <w:tcW w:w="3362" w:type="dxa"/>
            <w:tcBorders>
              <w:top w:val="nil"/>
              <w:left w:val="nil"/>
              <w:bottom w:val="nil"/>
              <w:right w:val="nil"/>
            </w:tcBorders>
            <w:hideMark/>
          </w:tcPr>
          <w:p w14:paraId="27E1676D" w14:textId="32E97EFF"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r>
            <w:proofErr w:type="spellStart"/>
            <w:r w:rsidRPr="002A4FD4">
              <w:rPr>
                <w:szCs w:val="24"/>
              </w:rPr>
              <w:t>Warichu</w:t>
            </w:r>
            <w:proofErr w:type="spellEnd"/>
            <w:r w:rsidRPr="002A4FD4">
              <w:rPr>
                <w:szCs w:val="24"/>
              </w:rPr>
              <w:br/>
              <w:t>Artifact</w:t>
            </w:r>
          </w:p>
        </w:tc>
      </w:tr>
      <w:tr w:rsidR="005254B6" w:rsidRPr="002A4FD4" w14:paraId="3FBED50C" w14:textId="77777777" w:rsidTr="008A1A6C">
        <w:trPr>
          <w:trHeight w:val="8192"/>
        </w:trPr>
        <w:tc>
          <w:tcPr>
            <w:tcW w:w="2076" w:type="dxa"/>
            <w:tcBorders>
              <w:top w:val="nil"/>
              <w:left w:val="nil"/>
              <w:bottom w:val="nil"/>
              <w:right w:val="nil"/>
            </w:tcBorders>
            <w:noWrap/>
            <w:hideMark/>
          </w:tcPr>
          <w:p w14:paraId="567548E2" w14:textId="53F79C5E" w:rsidR="005254B6" w:rsidRPr="002A4FD4" w:rsidRDefault="005254B6" w:rsidP="002A4FD4">
            <w:pPr>
              <w:pStyle w:val="Tablebody--"/>
              <w:autoSpaceDE w:val="0"/>
              <w:autoSpaceDN w:val="0"/>
              <w:adjustRightInd w:val="0"/>
              <w:rPr>
                <w:lang w:val="en-US"/>
              </w:rPr>
            </w:pPr>
            <w:proofErr w:type="spellStart"/>
            <w:r w:rsidRPr="002A4FD4">
              <w:rPr>
                <w:szCs w:val="24"/>
              </w:rPr>
              <w:t>FENote</w:t>
            </w:r>
            <w:proofErr w:type="spellEnd"/>
          </w:p>
        </w:tc>
        <w:tc>
          <w:tcPr>
            <w:tcW w:w="580" w:type="dxa"/>
            <w:tcBorders>
              <w:top w:val="nil"/>
              <w:left w:val="nil"/>
              <w:bottom w:val="nil"/>
              <w:right w:val="nil"/>
            </w:tcBorders>
            <w:hideMark/>
          </w:tcPr>
          <w:p w14:paraId="6C79E9FB" w14:textId="5FA76855" w:rsidR="005254B6" w:rsidRPr="002A4FD4" w:rsidRDefault="005254B6" w:rsidP="002A4FD4">
            <w:pPr>
              <w:pStyle w:val="Tablebody--"/>
              <w:autoSpaceDE w:val="0"/>
              <w:autoSpaceDN w:val="0"/>
              <w:adjustRightInd w:val="0"/>
              <w:rPr>
                <w:lang w:val="en-US"/>
              </w:rPr>
            </w:pP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1C1220E5" w14:textId="28EF5BA6"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7E84BB71" w14:textId="1AD41ED2"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517DE7A" w14:textId="4F77EE03"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4353FED1" w14:textId="77777777" w:rsidTr="008A1A6C">
        <w:trPr>
          <w:trHeight w:val="5400"/>
        </w:trPr>
        <w:tc>
          <w:tcPr>
            <w:tcW w:w="2076" w:type="dxa"/>
            <w:tcBorders>
              <w:top w:val="nil"/>
              <w:left w:val="nil"/>
              <w:bottom w:val="nil"/>
              <w:right w:val="nil"/>
            </w:tcBorders>
            <w:noWrap/>
            <w:hideMark/>
          </w:tcPr>
          <w:p w14:paraId="17000853" w14:textId="23F72541" w:rsidR="005254B6" w:rsidRPr="002A4FD4" w:rsidRDefault="005254B6" w:rsidP="002A4FD4">
            <w:pPr>
              <w:pStyle w:val="Tablebody--"/>
              <w:autoSpaceDE w:val="0"/>
              <w:autoSpaceDN w:val="0"/>
              <w:adjustRightInd w:val="0"/>
              <w:rPr>
                <w:lang w:val="en-US"/>
              </w:rPr>
            </w:pPr>
            <w:r w:rsidRPr="002A4FD4">
              <w:rPr>
                <w:szCs w:val="24"/>
              </w:rPr>
              <w:lastRenderedPageBreak/>
              <w:t>Index</w:t>
            </w:r>
          </w:p>
        </w:tc>
        <w:tc>
          <w:tcPr>
            <w:tcW w:w="580" w:type="dxa"/>
            <w:tcBorders>
              <w:top w:val="nil"/>
              <w:left w:val="nil"/>
              <w:bottom w:val="nil"/>
              <w:right w:val="nil"/>
            </w:tcBorders>
            <w:hideMark/>
          </w:tcPr>
          <w:p w14:paraId="774C1F42" w14:textId="1CDE64A2"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E580F47" w14:textId="41C79623"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r>
            <w:proofErr w:type="spellStart"/>
            <w:r w:rsidRPr="002A4FD4">
              <w:rPr>
                <w:szCs w:val="24"/>
              </w:rPr>
              <w:t>Hn</w:t>
            </w:r>
            <w:proofErr w:type="spellEnd"/>
            <w:r w:rsidRPr="002A4FD4">
              <w:rPr>
                <w:szCs w:val="24"/>
              </w:rPr>
              <w:br/>
              <w:t>H</w:t>
            </w:r>
            <w:r w:rsidRPr="002A4FD4">
              <w:rPr>
                <w:szCs w:val="24"/>
              </w:rPr>
              <w:br/>
              <w:t>Reference</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t>L</w:t>
            </w:r>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p>
        </w:tc>
        <w:tc>
          <w:tcPr>
            <w:tcW w:w="594" w:type="dxa"/>
            <w:tcBorders>
              <w:top w:val="nil"/>
              <w:left w:val="nil"/>
              <w:bottom w:val="nil"/>
              <w:right w:val="nil"/>
            </w:tcBorders>
            <w:hideMark/>
          </w:tcPr>
          <w:p w14:paraId="534EEAA3" w14:textId="6B32B527"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r>
            <w:ins w:id="193" w:author="Matthew Hardy" w:date="2024-09-16T17:01:00Z" w16du:dateUtc="2024-09-17T00:01:00Z">
              <w:r w:rsidR="00963621">
                <w:rPr>
                  <w:szCs w:val="24"/>
                </w:rPr>
                <w:t>0..n</w:t>
              </w:r>
              <w:r w:rsidR="00963621">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158C52DF" w14:textId="2C9EF0C6"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Note</w:t>
            </w:r>
            <w:ins w:id="194" w:author="Matthew Hardy" w:date="2024-09-16T17:01:00Z" w16du:dateUtc="2024-09-17T00:01:00Z">
              <w:r w:rsidR="00963621">
                <w:rPr>
                  <w:szCs w:val="24"/>
                </w:rPr>
                <w:br/>
              </w:r>
              <w:commentRangeStart w:id="195"/>
              <w:r w:rsidR="00963621">
                <w:rPr>
                  <w:szCs w:val="24"/>
                </w:rPr>
                <w:t>Code</w:t>
              </w:r>
              <w:commentRangeEnd w:id="195"/>
              <w:r w:rsidR="00D73554">
                <w:rPr>
                  <w:rStyle w:val="CommentReference"/>
                  <w:rFonts w:eastAsia="MS Mincho"/>
                  <w:lang w:eastAsia="ja-JP"/>
                </w:rPr>
                <w:commentReference w:id="195"/>
              </w:r>
            </w:ins>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1702FA7C" w14:textId="77777777" w:rsidTr="008A1A6C">
        <w:trPr>
          <w:trHeight w:val="7960"/>
        </w:trPr>
        <w:tc>
          <w:tcPr>
            <w:tcW w:w="2076" w:type="dxa"/>
            <w:tcBorders>
              <w:top w:val="nil"/>
              <w:left w:val="nil"/>
              <w:bottom w:val="nil"/>
              <w:right w:val="nil"/>
            </w:tcBorders>
            <w:noWrap/>
            <w:hideMark/>
          </w:tcPr>
          <w:p w14:paraId="08636E8C" w14:textId="48F8216A" w:rsidR="005254B6" w:rsidRPr="002A4FD4" w:rsidRDefault="005254B6" w:rsidP="002A4FD4">
            <w:pPr>
              <w:pStyle w:val="Tablebody--"/>
              <w:autoSpaceDE w:val="0"/>
              <w:autoSpaceDN w:val="0"/>
              <w:adjustRightInd w:val="0"/>
              <w:rPr>
                <w:lang w:val="en-US"/>
              </w:rPr>
            </w:pPr>
            <w:r w:rsidRPr="002A4FD4">
              <w:rPr>
                <w:szCs w:val="24"/>
              </w:rPr>
              <w:lastRenderedPageBreak/>
              <w:t>L</w:t>
            </w:r>
          </w:p>
        </w:tc>
        <w:tc>
          <w:tcPr>
            <w:tcW w:w="580" w:type="dxa"/>
            <w:tcBorders>
              <w:top w:val="nil"/>
              <w:left w:val="nil"/>
              <w:bottom w:val="nil"/>
              <w:right w:val="nil"/>
            </w:tcBorders>
            <w:hideMark/>
          </w:tcPr>
          <w:p w14:paraId="6994A36F" w14:textId="512C2ABE"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p>
        </w:tc>
        <w:tc>
          <w:tcPr>
            <w:tcW w:w="3356" w:type="dxa"/>
            <w:tcBorders>
              <w:top w:val="nil"/>
              <w:left w:val="nil"/>
              <w:bottom w:val="nil"/>
              <w:right w:val="nil"/>
            </w:tcBorders>
            <w:hideMark/>
          </w:tcPr>
          <w:p w14:paraId="064ECA78" w14:textId="5A9ED74F"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L</w:t>
            </w:r>
            <w:r w:rsidRPr="002A4FD4">
              <w:rPr>
                <w:szCs w:val="24"/>
              </w:rPr>
              <w:br/>
              <w:t>LI</w:t>
            </w:r>
            <w:r w:rsidRPr="002A4FD4">
              <w:rPr>
                <w:szCs w:val="24"/>
              </w:rPr>
              <w:br/>
              <w:t>Caption</w:t>
            </w:r>
            <w:r w:rsidRPr="002A4FD4">
              <w:rPr>
                <w:szCs w:val="24"/>
              </w:rPr>
              <w:br/>
              <w:t>Artifact</w:t>
            </w:r>
          </w:p>
        </w:tc>
        <w:tc>
          <w:tcPr>
            <w:tcW w:w="594" w:type="dxa"/>
            <w:tcBorders>
              <w:top w:val="nil"/>
              <w:left w:val="nil"/>
              <w:bottom w:val="nil"/>
              <w:right w:val="nil"/>
            </w:tcBorders>
            <w:hideMark/>
          </w:tcPr>
          <w:p w14:paraId="17BA1BB6" w14:textId="23F46C98"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196" w:author="Matthew Hardy" w:date="2024-09-16T17:03:00Z" w16du:dateUtc="2024-09-17T00:03:00Z">
              <w:r w:rsidR="00D73554">
                <w:rPr>
                  <w:rFonts w:ascii="Cambria Math" w:hAnsi="Cambria Math" w:cs="Cambria Math"/>
                  <w:szCs w:val="24"/>
                </w:rPr>
                <w:t>0..n</w:t>
              </w:r>
              <w:r w:rsidR="00D73554">
                <w:rPr>
                  <w:rFonts w:ascii="Cambria Math" w:hAnsi="Cambria Math" w:cs="Cambria Math"/>
                  <w:szCs w:val="24"/>
                </w:rPr>
                <w:br/>
              </w:r>
            </w:ins>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59C5DED8" w14:textId="32FDF857" w:rsidR="005254B6" w:rsidRPr="00D73554" w:rsidRDefault="005254B6" w:rsidP="002A4FD4">
            <w:pPr>
              <w:pStyle w:val="Tablebody--"/>
              <w:autoSpaceDE w:val="0"/>
              <w:autoSpaceDN w:val="0"/>
              <w:adjustRightInd w:val="0"/>
              <w:rPr>
                <w:szCs w:val="24"/>
                <w:rPrChange w:id="197" w:author="Matthew Hardy" w:date="2024-09-16T17:03:00Z" w16du:dateUtc="2024-09-17T00:03:00Z">
                  <w:rPr>
                    <w:lang w:val="en-US"/>
                  </w:rPr>
                </w:rPrChange>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198" w:author="Matthew Hardy" w:date="2024-09-16T17:03:00Z" w16du:dateUtc="2024-09-17T00:03:00Z">
              <w:r w:rsidR="00D73554">
                <w:rPr>
                  <w:szCs w:val="24"/>
                </w:rPr>
                <w:br/>
              </w:r>
              <w:commentRangeStart w:id="199"/>
              <w:r w:rsidR="00D73554">
                <w:rPr>
                  <w:szCs w:val="24"/>
                </w:rPr>
                <w:t>Code</w:t>
              </w:r>
              <w:commentRangeEnd w:id="199"/>
              <w:r w:rsidR="00D73554">
                <w:rPr>
                  <w:rStyle w:val="CommentReference"/>
                  <w:rFonts w:eastAsia="MS Mincho"/>
                  <w:lang w:eastAsia="ja-JP"/>
                </w:rPr>
                <w:commentReference w:id="199"/>
              </w:r>
            </w:ins>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79402808" w14:textId="77777777" w:rsidTr="008A1A6C">
        <w:trPr>
          <w:trHeight w:val="2100"/>
        </w:trPr>
        <w:tc>
          <w:tcPr>
            <w:tcW w:w="2076" w:type="dxa"/>
            <w:tcBorders>
              <w:top w:val="nil"/>
              <w:left w:val="nil"/>
              <w:bottom w:val="nil"/>
              <w:right w:val="nil"/>
            </w:tcBorders>
            <w:noWrap/>
            <w:hideMark/>
          </w:tcPr>
          <w:p w14:paraId="68501DBE" w14:textId="3C6F749E" w:rsidR="005254B6" w:rsidRPr="002A4FD4" w:rsidRDefault="005254B6" w:rsidP="002A4FD4">
            <w:pPr>
              <w:pStyle w:val="Tablebody--"/>
              <w:autoSpaceDE w:val="0"/>
              <w:autoSpaceDN w:val="0"/>
              <w:adjustRightInd w:val="0"/>
              <w:rPr>
                <w:lang w:val="en-US"/>
              </w:rPr>
            </w:pPr>
            <w:r w:rsidRPr="002A4FD4">
              <w:rPr>
                <w:szCs w:val="24"/>
              </w:rPr>
              <w:t>LI</w:t>
            </w:r>
          </w:p>
        </w:tc>
        <w:tc>
          <w:tcPr>
            <w:tcW w:w="580" w:type="dxa"/>
            <w:tcBorders>
              <w:top w:val="nil"/>
              <w:left w:val="nil"/>
              <w:bottom w:val="nil"/>
              <w:right w:val="nil"/>
            </w:tcBorders>
            <w:hideMark/>
          </w:tcPr>
          <w:p w14:paraId="6491F2CA" w14:textId="109AFEFC"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4E1C1762" w14:textId="509AC467"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r>
            <w:proofErr w:type="spellStart"/>
            <w:r w:rsidRPr="002A4FD4">
              <w:rPr>
                <w:szCs w:val="24"/>
              </w:rPr>
              <w:t>Lbl</w:t>
            </w:r>
            <w:proofErr w:type="spellEnd"/>
            <w:r w:rsidRPr="002A4FD4">
              <w:rPr>
                <w:szCs w:val="24"/>
              </w:rPr>
              <w:br/>
            </w:r>
            <w:proofErr w:type="spellStart"/>
            <w:r w:rsidRPr="002A4FD4">
              <w:rPr>
                <w:szCs w:val="24"/>
              </w:rPr>
              <w:t>LBody</w:t>
            </w:r>
            <w:proofErr w:type="spellEnd"/>
            <w:r w:rsidRPr="002A4FD4">
              <w:rPr>
                <w:szCs w:val="24"/>
              </w:rPr>
              <w:br/>
              <w:t>Artifact</w:t>
            </w:r>
            <w:r w:rsidRPr="002A4FD4">
              <w:rPr>
                <w:szCs w:val="24"/>
              </w:rPr>
              <w:br/>
              <w:t>content item</w:t>
            </w:r>
          </w:p>
        </w:tc>
        <w:tc>
          <w:tcPr>
            <w:tcW w:w="594" w:type="dxa"/>
            <w:tcBorders>
              <w:top w:val="nil"/>
              <w:left w:val="nil"/>
              <w:bottom w:val="nil"/>
              <w:right w:val="nil"/>
            </w:tcBorders>
            <w:hideMark/>
          </w:tcPr>
          <w:p w14:paraId="26B9E8F0" w14:textId="24622755"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p>
        </w:tc>
        <w:tc>
          <w:tcPr>
            <w:tcW w:w="3362" w:type="dxa"/>
            <w:tcBorders>
              <w:top w:val="nil"/>
              <w:left w:val="nil"/>
              <w:bottom w:val="nil"/>
              <w:right w:val="nil"/>
            </w:tcBorders>
            <w:hideMark/>
          </w:tcPr>
          <w:p w14:paraId="452A0CF7" w14:textId="42B17581"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L</w:t>
            </w:r>
            <w:r w:rsidRPr="002A4FD4">
              <w:rPr>
                <w:szCs w:val="24"/>
              </w:rPr>
              <w:br/>
              <w:t>Artifact</w:t>
            </w:r>
          </w:p>
        </w:tc>
      </w:tr>
      <w:tr w:rsidR="005254B6" w:rsidRPr="002A4FD4" w14:paraId="4E4E7724" w14:textId="77777777" w:rsidTr="008A1A6C">
        <w:trPr>
          <w:trHeight w:val="8192"/>
        </w:trPr>
        <w:tc>
          <w:tcPr>
            <w:tcW w:w="2076" w:type="dxa"/>
            <w:tcBorders>
              <w:top w:val="nil"/>
              <w:left w:val="nil"/>
              <w:bottom w:val="nil"/>
              <w:right w:val="nil"/>
            </w:tcBorders>
            <w:noWrap/>
            <w:hideMark/>
          </w:tcPr>
          <w:p w14:paraId="2D4CC5FA" w14:textId="23E2B69D"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LBody</w:t>
            </w:r>
            <w:proofErr w:type="spellEnd"/>
          </w:p>
        </w:tc>
        <w:tc>
          <w:tcPr>
            <w:tcW w:w="580" w:type="dxa"/>
            <w:tcBorders>
              <w:top w:val="nil"/>
              <w:left w:val="nil"/>
              <w:bottom w:val="nil"/>
              <w:right w:val="nil"/>
            </w:tcBorders>
            <w:hideMark/>
          </w:tcPr>
          <w:p w14:paraId="7553C017" w14:textId="0FC290B5"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28FD1C02" w14:textId="205FB57C"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Sub</w:t>
            </w:r>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112830B4" w14:textId="005D077B"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p>
        </w:tc>
        <w:tc>
          <w:tcPr>
            <w:tcW w:w="3362" w:type="dxa"/>
            <w:tcBorders>
              <w:top w:val="nil"/>
              <w:left w:val="nil"/>
              <w:bottom w:val="nil"/>
              <w:right w:val="nil"/>
            </w:tcBorders>
            <w:hideMark/>
          </w:tcPr>
          <w:p w14:paraId="4DE110CD" w14:textId="1B8CD436"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LI</w:t>
            </w:r>
            <w:r w:rsidRPr="002A4FD4">
              <w:rPr>
                <w:szCs w:val="24"/>
              </w:rPr>
              <w:br/>
              <w:t>Artifact</w:t>
            </w:r>
          </w:p>
        </w:tc>
      </w:tr>
      <w:tr w:rsidR="005254B6" w:rsidRPr="002A4FD4" w14:paraId="7D772CDD" w14:textId="77777777" w:rsidTr="008A1A6C">
        <w:trPr>
          <w:trHeight w:val="7960"/>
        </w:trPr>
        <w:tc>
          <w:tcPr>
            <w:tcW w:w="2076" w:type="dxa"/>
            <w:tcBorders>
              <w:top w:val="nil"/>
              <w:left w:val="nil"/>
              <w:bottom w:val="nil"/>
              <w:right w:val="nil"/>
            </w:tcBorders>
            <w:noWrap/>
            <w:hideMark/>
          </w:tcPr>
          <w:p w14:paraId="333D84C8" w14:textId="4435464C" w:rsidR="005254B6" w:rsidRPr="002A4FD4" w:rsidRDefault="005254B6" w:rsidP="002A4FD4">
            <w:pPr>
              <w:pStyle w:val="Tablebody--"/>
              <w:autoSpaceDE w:val="0"/>
              <w:autoSpaceDN w:val="0"/>
              <w:adjustRightInd w:val="0"/>
              <w:rPr>
                <w:lang w:val="en-US"/>
              </w:rPr>
            </w:pPr>
            <w:proofErr w:type="spellStart"/>
            <w:r w:rsidRPr="002A4FD4">
              <w:rPr>
                <w:szCs w:val="24"/>
              </w:rPr>
              <w:lastRenderedPageBreak/>
              <w:t>BibEntry</w:t>
            </w:r>
            <w:proofErr w:type="spellEnd"/>
          </w:p>
        </w:tc>
        <w:tc>
          <w:tcPr>
            <w:tcW w:w="580" w:type="dxa"/>
            <w:tcBorders>
              <w:top w:val="nil"/>
              <w:left w:val="nil"/>
              <w:bottom w:val="nil"/>
              <w:right w:val="nil"/>
            </w:tcBorders>
            <w:hideMark/>
          </w:tcPr>
          <w:p w14:paraId="5A1BCB4A" w14:textId="63309888"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752BF87" w14:textId="5F8DEB2B"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r>
            <w:proofErr w:type="spellStart"/>
            <w:r w:rsidRPr="002A4FD4">
              <w:rPr>
                <w:szCs w:val="24"/>
              </w:rPr>
              <w:t>FENote</w:t>
            </w:r>
            <w:proofErr w:type="spellEnd"/>
            <w:r w:rsidRPr="002A4FD4">
              <w:rPr>
                <w:szCs w:val="24"/>
              </w:rPr>
              <w:br/>
              <w:t>Figure</w:t>
            </w:r>
            <w:r w:rsidR="00DC748A" w:rsidRPr="002A4FD4">
              <w:rPr>
                <w:szCs w:val="24"/>
              </w:rPr>
              <w:br/>
            </w:r>
            <w:r w:rsidRPr="002A4FD4">
              <w:rPr>
                <w:szCs w:val="24"/>
              </w:rPr>
              <w:t>Artifact</w:t>
            </w:r>
            <w:r w:rsidRPr="002A4FD4">
              <w:rPr>
                <w:szCs w:val="24"/>
              </w:rPr>
              <w:br/>
              <w:t>content item</w:t>
            </w:r>
          </w:p>
        </w:tc>
        <w:tc>
          <w:tcPr>
            <w:tcW w:w="594" w:type="dxa"/>
            <w:tcBorders>
              <w:top w:val="nil"/>
              <w:left w:val="nil"/>
              <w:bottom w:val="nil"/>
              <w:right w:val="nil"/>
            </w:tcBorders>
            <w:hideMark/>
          </w:tcPr>
          <w:p w14:paraId="3C8AA297" w14:textId="452D801E"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2D8C6122" w14:textId="3053D196"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7261069C" w14:textId="77777777" w:rsidTr="008A1A6C">
        <w:trPr>
          <w:trHeight w:val="7400"/>
        </w:trPr>
        <w:tc>
          <w:tcPr>
            <w:tcW w:w="2076" w:type="dxa"/>
            <w:tcBorders>
              <w:top w:val="nil"/>
              <w:left w:val="nil"/>
              <w:bottom w:val="nil"/>
              <w:right w:val="nil"/>
            </w:tcBorders>
            <w:noWrap/>
            <w:hideMark/>
          </w:tcPr>
          <w:p w14:paraId="6001207B" w14:textId="453907E4" w:rsidR="005254B6" w:rsidRPr="002A4FD4" w:rsidRDefault="005254B6" w:rsidP="002A4FD4">
            <w:pPr>
              <w:pStyle w:val="Tablebody--"/>
              <w:autoSpaceDE w:val="0"/>
              <w:autoSpaceDN w:val="0"/>
              <w:adjustRightInd w:val="0"/>
              <w:rPr>
                <w:lang w:val="en-US"/>
              </w:rPr>
            </w:pPr>
            <w:r w:rsidRPr="002A4FD4">
              <w:rPr>
                <w:szCs w:val="24"/>
              </w:rPr>
              <w:lastRenderedPageBreak/>
              <w:t>Table</w:t>
            </w:r>
          </w:p>
        </w:tc>
        <w:tc>
          <w:tcPr>
            <w:tcW w:w="580" w:type="dxa"/>
            <w:tcBorders>
              <w:top w:val="nil"/>
              <w:left w:val="nil"/>
              <w:bottom w:val="nil"/>
              <w:right w:val="nil"/>
            </w:tcBorders>
            <w:hideMark/>
          </w:tcPr>
          <w:p w14:paraId="2647F4D0" w14:textId="0D43DD31"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0..1</w:t>
            </w:r>
            <w:r w:rsidRPr="002A4FD4">
              <w:rPr>
                <w:szCs w:val="24"/>
              </w:rPr>
              <w:br/>
              <w:t>0..n</w:t>
            </w:r>
            <w:r w:rsidRPr="002A4FD4">
              <w:rPr>
                <w:szCs w:val="24"/>
              </w:rPr>
              <w:br/>
              <w:t>0..1</w:t>
            </w:r>
            <w:r w:rsidRPr="002A4FD4">
              <w:rPr>
                <w:szCs w:val="24"/>
              </w:rPr>
              <w:br/>
              <w:t>0..1</w:t>
            </w:r>
            <w:r w:rsidRPr="002A4FD4">
              <w:rPr>
                <w:szCs w:val="24"/>
              </w:rPr>
              <w:br/>
              <w:t>0..n</w:t>
            </w:r>
          </w:p>
        </w:tc>
        <w:tc>
          <w:tcPr>
            <w:tcW w:w="3356" w:type="dxa"/>
            <w:tcBorders>
              <w:top w:val="nil"/>
              <w:left w:val="nil"/>
              <w:bottom w:val="nil"/>
              <w:right w:val="nil"/>
            </w:tcBorders>
            <w:hideMark/>
          </w:tcPr>
          <w:p w14:paraId="31879925" w14:textId="53D11FBB"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TR</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Artifact</w:t>
            </w:r>
          </w:p>
        </w:tc>
        <w:tc>
          <w:tcPr>
            <w:tcW w:w="594" w:type="dxa"/>
            <w:tcBorders>
              <w:top w:val="nil"/>
              <w:left w:val="nil"/>
              <w:bottom w:val="nil"/>
              <w:right w:val="nil"/>
            </w:tcBorders>
            <w:hideMark/>
          </w:tcPr>
          <w:p w14:paraId="3A0AE227" w14:textId="355C947A"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200" w:author="Matthew Hardy" w:date="2024-09-16T17:04:00Z" w16du:dateUtc="2024-09-17T00:04:00Z">
              <w:r w:rsidR="00D73554">
                <w:rPr>
                  <w:rFonts w:ascii="Cambria Math" w:hAnsi="Cambria Math" w:cs="Cambria Math"/>
                  <w:szCs w:val="24"/>
                </w:rPr>
                <w:t>0..n</w:t>
              </w:r>
              <w:r w:rsidR="00D73554">
                <w:rPr>
                  <w:rFonts w:ascii="Cambria Math" w:hAnsi="Cambria Math" w:cs="Cambria Math"/>
                  <w:szCs w:val="24"/>
                </w:rPr>
                <w:br/>
              </w:r>
            </w:ins>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E92D778" w14:textId="079C45E3"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P</w:t>
            </w:r>
            <w:r w:rsidRPr="002A4FD4">
              <w:rPr>
                <w:szCs w:val="24"/>
              </w:rPr>
              <w:br/>
              <w:t>Note</w:t>
            </w:r>
            <w:ins w:id="201" w:author="Matthew Hardy" w:date="2024-09-16T17:04:00Z" w16du:dateUtc="2024-09-17T00:04:00Z">
              <w:r w:rsidR="00D73554">
                <w:rPr>
                  <w:szCs w:val="24"/>
                </w:rPr>
                <w:br/>
              </w:r>
              <w:commentRangeStart w:id="202"/>
              <w:r w:rsidR="00D73554">
                <w:rPr>
                  <w:szCs w:val="24"/>
                </w:rPr>
                <w:t>Code</w:t>
              </w:r>
              <w:commentRangeEnd w:id="202"/>
              <w:r w:rsidR="00D73554">
                <w:rPr>
                  <w:rStyle w:val="CommentReference"/>
                  <w:rFonts w:eastAsia="MS Mincho"/>
                  <w:lang w:eastAsia="ja-JP"/>
                </w:rPr>
                <w:commentReference w:id="202"/>
              </w:r>
            </w:ins>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55926F6A" w14:textId="77777777" w:rsidTr="008A1A6C">
        <w:trPr>
          <w:trHeight w:val="2400"/>
        </w:trPr>
        <w:tc>
          <w:tcPr>
            <w:tcW w:w="2076" w:type="dxa"/>
            <w:tcBorders>
              <w:top w:val="nil"/>
              <w:left w:val="nil"/>
              <w:bottom w:val="nil"/>
              <w:right w:val="nil"/>
            </w:tcBorders>
            <w:noWrap/>
            <w:hideMark/>
          </w:tcPr>
          <w:p w14:paraId="0F477DB8" w14:textId="386FA650" w:rsidR="005254B6" w:rsidRPr="002A4FD4" w:rsidRDefault="005254B6" w:rsidP="002A4FD4">
            <w:pPr>
              <w:pStyle w:val="Tablebody--"/>
              <w:autoSpaceDE w:val="0"/>
              <w:autoSpaceDN w:val="0"/>
              <w:adjustRightInd w:val="0"/>
              <w:rPr>
                <w:lang w:val="en-US"/>
              </w:rPr>
            </w:pPr>
            <w:r w:rsidRPr="002A4FD4">
              <w:rPr>
                <w:szCs w:val="24"/>
              </w:rPr>
              <w:t>TR</w:t>
            </w:r>
          </w:p>
        </w:tc>
        <w:tc>
          <w:tcPr>
            <w:tcW w:w="580" w:type="dxa"/>
            <w:tcBorders>
              <w:top w:val="nil"/>
              <w:left w:val="nil"/>
              <w:bottom w:val="nil"/>
              <w:right w:val="nil"/>
            </w:tcBorders>
            <w:hideMark/>
          </w:tcPr>
          <w:p w14:paraId="44AEB6D0" w14:textId="175DAE83"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DA82186" w14:textId="4921DE95"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TH</w:t>
            </w:r>
            <w:r w:rsidRPr="002A4FD4">
              <w:rPr>
                <w:szCs w:val="24"/>
              </w:rPr>
              <w:br/>
              <w:t>TD</w:t>
            </w:r>
            <w:r w:rsidRPr="002A4FD4">
              <w:rPr>
                <w:szCs w:val="24"/>
              </w:rPr>
              <w:br/>
              <w:t>Artifact</w:t>
            </w:r>
          </w:p>
        </w:tc>
        <w:tc>
          <w:tcPr>
            <w:tcW w:w="594" w:type="dxa"/>
            <w:tcBorders>
              <w:top w:val="nil"/>
              <w:left w:val="nil"/>
              <w:bottom w:val="nil"/>
              <w:right w:val="nil"/>
            </w:tcBorders>
            <w:hideMark/>
          </w:tcPr>
          <w:p w14:paraId="361B1B53" w14:textId="512BFD6A"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8F40C8E" w14:textId="3DF631AC"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Table</w:t>
            </w:r>
            <w:r w:rsidR="00DC748A"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Artifact</w:t>
            </w:r>
          </w:p>
        </w:tc>
      </w:tr>
      <w:tr w:rsidR="005254B6" w:rsidRPr="002A4FD4" w14:paraId="311B1B6A" w14:textId="77777777" w:rsidTr="008A1A6C">
        <w:trPr>
          <w:trHeight w:val="8192"/>
        </w:trPr>
        <w:tc>
          <w:tcPr>
            <w:tcW w:w="2076" w:type="dxa"/>
            <w:tcBorders>
              <w:top w:val="nil"/>
              <w:left w:val="nil"/>
              <w:bottom w:val="nil"/>
              <w:right w:val="nil"/>
            </w:tcBorders>
            <w:noWrap/>
            <w:hideMark/>
          </w:tcPr>
          <w:p w14:paraId="6DC90873" w14:textId="1B981AEA" w:rsidR="005254B6" w:rsidRPr="002A4FD4" w:rsidRDefault="005254B6" w:rsidP="002A4FD4">
            <w:pPr>
              <w:pStyle w:val="Tablebody--"/>
              <w:autoSpaceDE w:val="0"/>
              <w:autoSpaceDN w:val="0"/>
              <w:adjustRightInd w:val="0"/>
              <w:rPr>
                <w:lang w:val="en-US"/>
              </w:rPr>
            </w:pPr>
            <w:r w:rsidRPr="002A4FD4">
              <w:rPr>
                <w:szCs w:val="24"/>
              </w:rPr>
              <w:lastRenderedPageBreak/>
              <w:t>TH</w:t>
            </w:r>
          </w:p>
        </w:tc>
        <w:tc>
          <w:tcPr>
            <w:tcW w:w="580" w:type="dxa"/>
            <w:tcBorders>
              <w:top w:val="nil"/>
              <w:left w:val="nil"/>
              <w:bottom w:val="nil"/>
              <w:right w:val="nil"/>
            </w:tcBorders>
            <w:hideMark/>
          </w:tcPr>
          <w:p w14:paraId="545626E7" w14:textId="386497D7"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081F40F7" w14:textId="2BCDD5A7" w:rsidR="005254B6" w:rsidRPr="002A4FD4" w:rsidRDefault="005254B6" w:rsidP="002A4FD4">
            <w:pPr>
              <w:pStyle w:val="Tablebody--"/>
              <w:autoSpaceDE w:val="0"/>
              <w:autoSpaceDN w:val="0"/>
              <w:adjustRightInd w:val="0"/>
              <w:rPr>
                <w:lang w:val="en-US"/>
              </w:rPr>
            </w:pPr>
            <w:r w:rsidRPr="002A4FD4">
              <w:rPr>
                <w:szCs w:val="24"/>
              </w:rPr>
              <w:t>Art</w:t>
            </w:r>
            <w:r w:rsidRPr="002A4FD4">
              <w:rPr>
                <w:szCs w:val="24"/>
              </w:rPr>
              <w:br/>
              <w:t>Div</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320BFD6D" w14:textId="68D19BDD"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p>
        </w:tc>
        <w:tc>
          <w:tcPr>
            <w:tcW w:w="3362" w:type="dxa"/>
            <w:tcBorders>
              <w:top w:val="nil"/>
              <w:left w:val="nil"/>
              <w:bottom w:val="nil"/>
              <w:right w:val="nil"/>
            </w:tcBorders>
            <w:hideMark/>
          </w:tcPr>
          <w:p w14:paraId="11061332" w14:textId="6239EAAC"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TR</w:t>
            </w:r>
            <w:r w:rsidRPr="002A4FD4">
              <w:rPr>
                <w:szCs w:val="24"/>
              </w:rPr>
              <w:br/>
              <w:t>Artifact</w:t>
            </w:r>
          </w:p>
        </w:tc>
      </w:tr>
      <w:tr w:rsidR="005254B6" w:rsidRPr="002A4FD4" w14:paraId="37936025" w14:textId="77777777" w:rsidTr="008A1A6C">
        <w:trPr>
          <w:trHeight w:val="8192"/>
        </w:trPr>
        <w:tc>
          <w:tcPr>
            <w:tcW w:w="2076" w:type="dxa"/>
            <w:tcBorders>
              <w:top w:val="nil"/>
              <w:left w:val="nil"/>
              <w:bottom w:val="nil"/>
              <w:right w:val="nil"/>
            </w:tcBorders>
            <w:noWrap/>
            <w:hideMark/>
          </w:tcPr>
          <w:p w14:paraId="77F77876" w14:textId="5A7F8759" w:rsidR="005254B6" w:rsidRPr="002A4FD4" w:rsidRDefault="005254B6" w:rsidP="002A4FD4">
            <w:pPr>
              <w:pStyle w:val="Tablebody--"/>
              <w:autoSpaceDE w:val="0"/>
              <w:autoSpaceDN w:val="0"/>
              <w:adjustRightInd w:val="0"/>
              <w:rPr>
                <w:lang w:val="en-US"/>
              </w:rPr>
            </w:pPr>
            <w:r w:rsidRPr="002A4FD4">
              <w:rPr>
                <w:szCs w:val="24"/>
              </w:rPr>
              <w:lastRenderedPageBreak/>
              <w:t>TD</w:t>
            </w:r>
          </w:p>
        </w:tc>
        <w:tc>
          <w:tcPr>
            <w:tcW w:w="580" w:type="dxa"/>
            <w:tcBorders>
              <w:top w:val="nil"/>
              <w:left w:val="nil"/>
              <w:bottom w:val="nil"/>
              <w:right w:val="nil"/>
            </w:tcBorders>
            <w:hideMark/>
          </w:tcPr>
          <w:p w14:paraId="6BD54797" w14:textId="563A7D10"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0286E74" w14:textId="5B39BE55" w:rsidR="005254B6" w:rsidRPr="002A4FD4" w:rsidRDefault="005254B6" w:rsidP="002A4FD4">
            <w:pPr>
              <w:pStyle w:val="Tablebody--"/>
              <w:autoSpaceDE w:val="0"/>
              <w:autoSpaceDN w:val="0"/>
              <w:adjustRightInd w:val="0"/>
              <w:rPr>
                <w:lang w:val="en-US"/>
              </w:rPr>
            </w:pPr>
            <w:r w:rsidRPr="002A4FD4">
              <w:rPr>
                <w:szCs w:val="24"/>
              </w:rPr>
              <w:t>Art</w:t>
            </w:r>
            <w:r w:rsidRPr="002A4FD4">
              <w:rPr>
                <w:szCs w:val="24"/>
              </w:rPr>
              <w:br/>
              <w:t>Div</w:t>
            </w:r>
            <w:r w:rsidRPr="002A4FD4">
              <w:rPr>
                <w:szCs w:val="24"/>
              </w:rPr>
              <w:br/>
              <w:t>Sect</w:t>
            </w:r>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5A22490E" w14:textId="049E4316"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p>
        </w:tc>
        <w:tc>
          <w:tcPr>
            <w:tcW w:w="3362" w:type="dxa"/>
            <w:tcBorders>
              <w:top w:val="nil"/>
              <w:left w:val="nil"/>
              <w:bottom w:val="nil"/>
              <w:right w:val="nil"/>
            </w:tcBorders>
            <w:hideMark/>
          </w:tcPr>
          <w:p w14:paraId="70599418" w14:textId="082416DC"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TR</w:t>
            </w:r>
            <w:r w:rsidRPr="002A4FD4">
              <w:rPr>
                <w:szCs w:val="24"/>
              </w:rPr>
              <w:br/>
              <w:t>Artifact</w:t>
            </w:r>
          </w:p>
        </w:tc>
      </w:tr>
      <w:tr w:rsidR="005254B6" w:rsidRPr="002A4FD4" w14:paraId="689BA7BF" w14:textId="77777777" w:rsidTr="008A1A6C">
        <w:trPr>
          <w:trHeight w:val="1500"/>
        </w:trPr>
        <w:tc>
          <w:tcPr>
            <w:tcW w:w="2076" w:type="dxa"/>
            <w:tcBorders>
              <w:top w:val="nil"/>
              <w:left w:val="nil"/>
              <w:bottom w:val="nil"/>
              <w:right w:val="nil"/>
            </w:tcBorders>
            <w:noWrap/>
            <w:hideMark/>
          </w:tcPr>
          <w:p w14:paraId="2BDC35FF" w14:textId="32CDCCFD" w:rsidR="005254B6" w:rsidRPr="002A4FD4" w:rsidRDefault="005254B6" w:rsidP="002A4FD4">
            <w:pPr>
              <w:pStyle w:val="Tablebody--"/>
              <w:autoSpaceDE w:val="0"/>
              <w:autoSpaceDN w:val="0"/>
              <w:adjustRightInd w:val="0"/>
              <w:rPr>
                <w:lang w:val="en-US"/>
              </w:rPr>
            </w:pPr>
            <w:proofErr w:type="spellStart"/>
            <w:r w:rsidRPr="002A4FD4">
              <w:rPr>
                <w:szCs w:val="24"/>
              </w:rPr>
              <w:t>THead</w:t>
            </w:r>
            <w:proofErr w:type="spellEnd"/>
          </w:p>
        </w:tc>
        <w:tc>
          <w:tcPr>
            <w:tcW w:w="580" w:type="dxa"/>
            <w:tcBorders>
              <w:top w:val="nil"/>
              <w:left w:val="nil"/>
              <w:bottom w:val="nil"/>
              <w:right w:val="nil"/>
            </w:tcBorders>
            <w:hideMark/>
          </w:tcPr>
          <w:p w14:paraId="3A104736" w14:textId="77443782"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1D88B8B6" w14:textId="367ABD20"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TR</w:t>
            </w:r>
            <w:r w:rsidRPr="002A4FD4">
              <w:rPr>
                <w:szCs w:val="24"/>
              </w:rPr>
              <w:br/>
              <w:t>Artifact</w:t>
            </w:r>
          </w:p>
        </w:tc>
        <w:tc>
          <w:tcPr>
            <w:tcW w:w="594" w:type="dxa"/>
            <w:tcBorders>
              <w:top w:val="nil"/>
              <w:left w:val="nil"/>
              <w:bottom w:val="nil"/>
              <w:right w:val="nil"/>
            </w:tcBorders>
            <w:hideMark/>
          </w:tcPr>
          <w:p w14:paraId="2122ECA5" w14:textId="488237D0"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0..1</w:t>
            </w:r>
            <w:r w:rsidRPr="002A4FD4">
              <w:rPr>
                <w:szCs w:val="24"/>
              </w:rPr>
              <w:br/>
              <w:t>0..n</w:t>
            </w:r>
          </w:p>
        </w:tc>
        <w:tc>
          <w:tcPr>
            <w:tcW w:w="3362" w:type="dxa"/>
            <w:tcBorders>
              <w:top w:val="nil"/>
              <w:left w:val="nil"/>
              <w:bottom w:val="nil"/>
              <w:right w:val="nil"/>
            </w:tcBorders>
            <w:hideMark/>
          </w:tcPr>
          <w:p w14:paraId="53DD3734" w14:textId="431A931A"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Table</w:t>
            </w:r>
            <w:r w:rsidR="00DC748A" w:rsidRPr="002A4FD4">
              <w:rPr>
                <w:szCs w:val="24"/>
              </w:rPr>
              <w:br/>
            </w:r>
            <w:r w:rsidRPr="002A4FD4">
              <w:rPr>
                <w:szCs w:val="24"/>
              </w:rPr>
              <w:t>Artifact</w:t>
            </w:r>
          </w:p>
        </w:tc>
      </w:tr>
      <w:tr w:rsidR="005254B6" w:rsidRPr="002A4FD4" w14:paraId="46A0E209" w14:textId="77777777" w:rsidTr="008A1A6C">
        <w:trPr>
          <w:trHeight w:val="1500"/>
        </w:trPr>
        <w:tc>
          <w:tcPr>
            <w:tcW w:w="2076" w:type="dxa"/>
            <w:tcBorders>
              <w:top w:val="nil"/>
              <w:left w:val="nil"/>
              <w:bottom w:val="nil"/>
              <w:right w:val="nil"/>
            </w:tcBorders>
            <w:noWrap/>
            <w:hideMark/>
          </w:tcPr>
          <w:p w14:paraId="367F2CC5" w14:textId="6564C3F9" w:rsidR="005254B6" w:rsidRPr="002A4FD4" w:rsidRDefault="005254B6" w:rsidP="002A4FD4">
            <w:pPr>
              <w:pStyle w:val="Tablebody--"/>
              <w:autoSpaceDE w:val="0"/>
              <w:autoSpaceDN w:val="0"/>
              <w:adjustRightInd w:val="0"/>
              <w:rPr>
                <w:lang w:val="en-US"/>
              </w:rPr>
            </w:pPr>
            <w:proofErr w:type="spellStart"/>
            <w:r w:rsidRPr="002A4FD4">
              <w:rPr>
                <w:szCs w:val="24"/>
              </w:rPr>
              <w:t>TBody</w:t>
            </w:r>
            <w:proofErr w:type="spellEnd"/>
          </w:p>
        </w:tc>
        <w:tc>
          <w:tcPr>
            <w:tcW w:w="580" w:type="dxa"/>
            <w:tcBorders>
              <w:top w:val="nil"/>
              <w:left w:val="nil"/>
              <w:bottom w:val="nil"/>
              <w:right w:val="nil"/>
            </w:tcBorders>
            <w:hideMark/>
          </w:tcPr>
          <w:p w14:paraId="47E54800" w14:textId="0F8A5EF0"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4207F7F3" w14:textId="19830EB4"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TR</w:t>
            </w:r>
            <w:r w:rsidRPr="002A4FD4">
              <w:rPr>
                <w:szCs w:val="24"/>
              </w:rPr>
              <w:br/>
              <w:t>Artifact</w:t>
            </w:r>
          </w:p>
        </w:tc>
        <w:tc>
          <w:tcPr>
            <w:tcW w:w="594" w:type="dxa"/>
            <w:tcBorders>
              <w:top w:val="nil"/>
              <w:left w:val="nil"/>
              <w:bottom w:val="nil"/>
              <w:right w:val="nil"/>
            </w:tcBorders>
            <w:hideMark/>
          </w:tcPr>
          <w:p w14:paraId="46BFF7D9" w14:textId="6707B780"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0..n</w:t>
            </w:r>
          </w:p>
        </w:tc>
        <w:tc>
          <w:tcPr>
            <w:tcW w:w="3362" w:type="dxa"/>
            <w:tcBorders>
              <w:top w:val="nil"/>
              <w:left w:val="nil"/>
              <w:bottom w:val="nil"/>
              <w:right w:val="nil"/>
            </w:tcBorders>
            <w:hideMark/>
          </w:tcPr>
          <w:p w14:paraId="4D94201D" w14:textId="68B4C723"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Table</w:t>
            </w:r>
            <w:r w:rsidR="00DC748A" w:rsidRPr="002A4FD4">
              <w:rPr>
                <w:szCs w:val="24"/>
              </w:rPr>
              <w:br/>
            </w:r>
            <w:r w:rsidRPr="002A4FD4">
              <w:rPr>
                <w:szCs w:val="24"/>
              </w:rPr>
              <w:t>Artifact</w:t>
            </w:r>
          </w:p>
        </w:tc>
      </w:tr>
      <w:tr w:rsidR="005254B6" w:rsidRPr="002A4FD4" w14:paraId="044673E8" w14:textId="77777777" w:rsidTr="008A1A6C">
        <w:trPr>
          <w:trHeight w:val="1500"/>
        </w:trPr>
        <w:tc>
          <w:tcPr>
            <w:tcW w:w="2076" w:type="dxa"/>
            <w:tcBorders>
              <w:top w:val="nil"/>
              <w:left w:val="nil"/>
              <w:bottom w:val="nil"/>
              <w:right w:val="nil"/>
            </w:tcBorders>
            <w:noWrap/>
            <w:hideMark/>
          </w:tcPr>
          <w:p w14:paraId="250C4385" w14:textId="3CEBC7B4" w:rsidR="005254B6" w:rsidRPr="002A4FD4" w:rsidRDefault="005254B6" w:rsidP="002A4FD4">
            <w:pPr>
              <w:pStyle w:val="Tablebody--"/>
              <w:autoSpaceDE w:val="0"/>
              <w:autoSpaceDN w:val="0"/>
              <w:adjustRightInd w:val="0"/>
              <w:rPr>
                <w:lang w:val="en-US"/>
              </w:rPr>
            </w:pPr>
            <w:proofErr w:type="spellStart"/>
            <w:r w:rsidRPr="002A4FD4">
              <w:rPr>
                <w:szCs w:val="24"/>
              </w:rPr>
              <w:t>TFoot</w:t>
            </w:r>
            <w:proofErr w:type="spellEnd"/>
          </w:p>
        </w:tc>
        <w:tc>
          <w:tcPr>
            <w:tcW w:w="580" w:type="dxa"/>
            <w:tcBorders>
              <w:top w:val="nil"/>
              <w:left w:val="nil"/>
              <w:bottom w:val="nil"/>
              <w:right w:val="nil"/>
            </w:tcBorders>
            <w:hideMark/>
          </w:tcPr>
          <w:p w14:paraId="62870D65" w14:textId="57F71A96" w:rsidR="005254B6" w:rsidRPr="002A4FD4" w:rsidRDefault="005254B6" w:rsidP="002A4FD4">
            <w:pPr>
              <w:pStyle w:val="Tablebody--"/>
              <w:autoSpaceDE w:val="0"/>
              <w:autoSpaceDN w:val="0"/>
              <w:adjustRightInd w:val="0"/>
              <w:rPr>
                <w:lang w:val="en-US"/>
              </w:rPr>
            </w:pPr>
            <w:proofErr w:type="gramStart"/>
            <w:r w:rsidRPr="002A4FD4">
              <w:rPr>
                <w:szCs w:val="24"/>
              </w:rPr>
              <w:t>0..n</w:t>
            </w:r>
            <w:proofErr w:type="gramEnd"/>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7219D1DA" w14:textId="66B0EA2C" w:rsidR="005254B6" w:rsidRPr="002A4FD4" w:rsidRDefault="005254B6" w:rsidP="002A4FD4">
            <w:pPr>
              <w:pStyle w:val="Tablebody--"/>
              <w:autoSpaceDE w:val="0"/>
              <w:autoSpaceDN w:val="0"/>
              <w:adjustRightInd w:val="0"/>
              <w:rPr>
                <w:lang w:val="en-US"/>
              </w:rPr>
            </w:pPr>
            <w:proofErr w:type="spellStart"/>
            <w:r w:rsidRPr="002A4FD4">
              <w:rPr>
                <w:szCs w:val="24"/>
              </w:rPr>
              <w:t>NonStruct</w:t>
            </w:r>
            <w:proofErr w:type="spellEnd"/>
            <w:r w:rsidRPr="002A4FD4">
              <w:rPr>
                <w:szCs w:val="24"/>
              </w:rPr>
              <w:br/>
              <w:t>Private</w:t>
            </w:r>
            <w:r w:rsidRPr="002A4FD4">
              <w:rPr>
                <w:szCs w:val="24"/>
              </w:rPr>
              <w:br/>
              <w:t>TR</w:t>
            </w:r>
            <w:r w:rsidRPr="002A4FD4">
              <w:rPr>
                <w:szCs w:val="24"/>
              </w:rPr>
              <w:br/>
              <w:t>Artifact</w:t>
            </w:r>
          </w:p>
        </w:tc>
        <w:tc>
          <w:tcPr>
            <w:tcW w:w="594" w:type="dxa"/>
            <w:tcBorders>
              <w:top w:val="nil"/>
              <w:left w:val="nil"/>
              <w:bottom w:val="nil"/>
              <w:right w:val="nil"/>
            </w:tcBorders>
            <w:hideMark/>
          </w:tcPr>
          <w:p w14:paraId="63948331" w14:textId="3E9F01B1"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0..1</w:t>
            </w:r>
            <w:r w:rsidRPr="002A4FD4">
              <w:rPr>
                <w:szCs w:val="24"/>
              </w:rPr>
              <w:br/>
              <w:t>0..n</w:t>
            </w:r>
          </w:p>
        </w:tc>
        <w:tc>
          <w:tcPr>
            <w:tcW w:w="3362" w:type="dxa"/>
            <w:tcBorders>
              <w:top w:val="nil"/>
              <w:left w:val="nil"/>
              <w:bottom w:val="nil"/>
              <w:right w:val="nil"/>
            </w:tcBorders>
            <w:hideMark/>
          </w:tcPr>
          <w:p w14:paraId="5379D753" w14:textId="48D1F138" w:rsidR="005254B6" w:rsidRPr="002A4FD4" w:rsidRDefault="005254B6" w:rsidP="002A4FD4">
            <w:pPr>
              <w:pStyle w:val="Tablebody--"/>
              <w:autoSpaceDE w:val="0"/>
              <w:autoSpaceDN w:val="0"/>
              <w:adjustRightInd w:val="0"/>
              <w:rPr>
                <w:lang w:val="en-US"/>
              </w:rPr>
            </w:pPr>
            <w:r w:rsidRPr="002A4FD4">
              <w:rPr>
                <w:szCs w:val="24"/>
              </w:rPr>
              <w:t>Div</w:t>
            </w:r>
            <w:r w:rsidRPr="002A4FD4">
              <w:rPr>
                <w:szCs w:val="24"/>
              </w:rPr>
              <w:br/>
            </w:r>
            <w:proofErr w:type="spellStart"/>
            <w:r w:rsidRPr="002A4FD4">
              <w:rPr>
                <w:szCs w:val="24"/>
              </w:rPr>
              <w:t>NonStruct</w:t>
            </w:r>
            <w:proofErr w:type="spellEnd"/>
            <w:r w:rsidRPr="002A4FD4">
              <w:rPr>
                <w:szCs w:val="24"/>
              </w:rPr>
              <w:br/>
              <w:t>Private</w:t>
            </w:r>
            <w:r w:rsidRPr="002A4FD4">
              <w:rPr>
                <w:szCs w:val="24"/>
              </w:rPr>
              <w:br/>
              <w:t>Table</w:t>
            </w:r>
            <w:r w:rsidR="00DC748A" w:rsidRPr="002A4FD4">
              <w:rPr>
                <w:szCs w:val="24"/>
              </w:rPr>
              <w:br/>
            </w:r>
            <w:r w:rsidRPr="002A4FD4">
              <w:rPr>
                <w:szCs w:val="24"/>
              </w:rPr>
              <w:t>Artifact</w:t>
            </w:r>
          </w:p>
        </w:tc>
      </w:tr>
      <w:tr w:rsidR="005254B6" w:rsidRPr="002A4FD4" w14:paraId="55D8A3C9" w14:textId="77777777" w:rsidTr="008A1A6C">
        <w:trPr>
          <w:trHeight w:val="8192"/>
        </w:trPr>
        <w:tc>
          <w:tcPr>
            <w:tcW w:w="2076" w:type="dxa"/>
            <w:tcBorders>
              <w:top w:val="nil"/>
              <w:left w:val="nil"/>
              <w:bottom w:val="nil"/>
              <w:right w:val="nil"/>
            </w:tcBorders>
            <w:noWrap/>
            <w:hideMark/>
          </w:tcPr>
          <w:p w14:paraId="1DD93C36" w14:textId="2C4A35D8" w:rsidR="005254B6" w:rsidRPr="002A4FD4" w:rsidRDefault="005254B6" w:rsidP="002A4FD4">
            <w:pPr>
              <w:pStyle w:val="Tablebody--"/>
              <w:autoSpaceDE w:val="0"/>
              <w:autoSpaceDN w:val="0"/>
              <w:adjustRightInd w:val="0"/>
              <w:rPr>
                <w:lang w:val="en-US"/>
              </w:rPr>
            </w:pPr>
            <w:r w:rsidRPr="002A4FD4">
              <w:rPr>
                <w:szCs w:val="24"/>
              </w:rPr>
              <w:lastRenderedPageBreak/>
              <w:t>Caption</w:t>
            </w:r>
          </w:p>
        </w:tc>
        <w:tc>
          <w:tcPr>
            <w:tcW w:w="580" w:type="dxa"/>
            <w:tcBorders>
              <w:top w:val="nil"/>
              <w:left w:val="nil"/>
              <w:bottom w:val="nil"/>
              <w:right w:val="nil"/>
            </w:tcBorders>
            <w:hideMark/>
          </w:tcPr>
          <w:p w14:paraId="31E7AE8C" w14:textId="13C3AD98" w:rsidR="005254B6" w:rsidRPr="002A4FD4" w:rsidRDefault="005254B6" w:rsidP="002A4FD4">
            <w:pPr>
              <w:pStyle w:val="Tablebody--"/>
              <w:autoSpaceDE w:val="0"/>
              <w:autoSpaceDN w:val="0"/>
              <w:adjustRightInd w:val="0"/>
              <w:rPr>
                <w:lang w:val="en-US"/>
              </w:rPr>
            </w:pP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201FFCEA" w14:textId="14F90DC8" w:rsidR="005254B6" w:rsidRPr="002A4FD4" w:rsidRDefault="005254B6" w:rsidP="002A4FD4">
            <w:pPr>
              <w:pStyle w:val="Tablebody--"/>
              <w:autoSpaceDE w:val="0"/>
              <w:autoSpaceDN w:val="0"/>
              <w:adjustRightInd w:val="0"/>
              <w:rPr>
                <w:lang w:val="en-US"/>
              </w:rPr>
            </w:pP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06365E80" w14:textId="76DF02E2" w:rsidR="005254B6" w:rsidRPr="002A4FD4" w:rsidRDefault="005254B6" w:rsidP="002A4FD4">
            <w:pPr>
              <w:pStyle w:val="Tablebody--"/>
              <w:autoSpaceDE w:val="0"/>
              <w:autoSpaceDN w:val="0"/>
              <w:adjustRightInd w:val="0"/>
              <w:rPr>
                <w:lang w:val="en-US"/>
              </w:rPr>
            </w:pPr>
            <w:r w:rsidRPr="002A4FD4">
              <w:rPr>
                <w:szCs w:val="24"/>
              </w:rPr>
              <w:t>‡</w:t>
            </w:r>
            <w:r w:rsidRPr="002A4FD4">
              <w:rPr>
                <w:szCs w:val="24"/>
              </w:rPr>
              <w:br/>
              <w:t>‡</w:t>
            </w:r>
            <w:r w:rsidRPr="002A4FD4">
              <w:rPr>
                <w:szCs w:val="24"/>
              </w:rPr>
              <w:br/>
            </w:r>
            <w:proofErr w:type="gramStart"/>
            <w:r w:rsidRPr="002A4FD4">
              <w:rPr>
                <w:szCs w:val="24"/>
              </w:rPr>
              <w:t>0..</w:t>
            </w:r>
            <w:proofErr w:type="gramEnd"/>
            <w:r w:rsidRPr="002A4FD4">
              <w:rPr>
                <w:szCs w:val="24"/>
              </w:rPr>
              <w:t>n</w:t>
            </w:r>
            <w:r w:rsidRPr="002A4FD4">
              <w:rPr>
                <w:szCs w:val="24"/>
              </w:rPr>
              <w:br/>
              <w:t>0..n</w:t>
            </w:r>
            <w:r w:rsidRPr="002A4FD4">
              <w:rPr>
                <w:szCs w:val="24"/>
              </w:rPr>
              <w:br/>
              <w:t>0..1</w:t>
            </w:r>
            <w:r w:rsidRPr="002A4FD4">
              <w:rPr>
                <w:szCs w:val="24"/>
              </w:rPr>
              <w:br/>
              <w:t>0..1</w:t>
            </w:r>
            <w:r w:rsidRPr="002A4FD4">
              <w:rPr>
                <w:szCs w:val="24"/>
              </w:rPr>
              <w:br/>
              <w:t>0..1</w:t>
            </w:r>
            <w:r w:rsidRPr="002A4FD4">
              <w:rPr>
                <w:szCs w:val="24"/>
              </w:rPr>
              <w:br/>
              <w:t>‡</w:t>
            </w:r>
            <w:r w:rsidRPr="002A4FD4">
              <w:rPr>
                <w:szCs w:val="24"/>
              </w:rPr>
              <w:br/>
              <w:t>0..n</w:t>
            </w:r>
            <w:r w:rsidRPr="002A4FD4">
              <w:rPr>
                <w:szCs w:val="24"/>
              </w:rPr>
              <w:br/>
              <w:t>0..1</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r>
            <w:r w:rsidRPr="002A4FD4">
              <w:rPr>
                <w:rFonts w:ascii="Cambria Math" w:hAnsi="Cambria Math" w:cs="Cambria Math"/>
                <w:szCs w:val="24"/>
              </w:rPr>
              <w:t>∅</w:t>
            </w:r>
            <w:r w:rsidRPr="002A4FD4">
              <w:rPr>
                <w:szCs w:val="24"/>
              </w:rPr>
              <w:t>*</w:t>
            </w:r>
            <w:r w:rsidRPr="002A4FD4">
              <w:rPr>
                <w:szCs w:val="24"/>
              </w:rPr>
              <w:br/>
              <w:t>0..1</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0..1</w:t>
            </w:r>
            <w:r w:rsidRPr="002A4FD4">
              <w:rPr>
                <w:szCs w:val="24"/>
              </w:rPr>
              <w:br/>
              <w:t>0..1</w:t>
            </w:r>
          </w:p>
        </w:tc>
        <w:tc>
          <w:tcPr>
            <w:tcW w:w="3362" w:type="dxa"/>
            <w:tcBorders>
              <w:top w:val="nil"/>
              <w:left w:val="nil"/>
              <w:bottom w:val="nil"/>
              <w:right w:val="nil"/>
            </w:tcBorders>
            <w:hideMark/>
          </w:tcPr>
          <w:p w14:paraId="6ED3FE88" w14:textId="5A77C16A"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Art</w:t>
            </w:r>
            <w:r w:rsidRPr="002A4FD4">
              <w:rPr>
                <w:szCs w:val="24"/>
              </w:rPr>
              <w:br/>
              <w:t>Sect</w:t>
            </w:r>
            <w:r w:rsidRPr="002A4FD4">
              <w:rPr>
                <w:szCs w:val="24"/>
              </w:rPr>
              <w:br/>
              <w:t>TOC</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Note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LBody</w:t>
            </w:r>
            <w:proofErr w:type="spellEnd"/>
            <w:r w:rsidRPr="002A4FD4">
              <w:rPr>
                <w:szCs w:val="24"/>
              </w:rPr>
              <w:br/>
              <w:t>Table</w:t>
            </w:r>
            <w:r w:rsidR="00DC748A" w:rsidRPr="002A4FD4">
              <w:rPr>
                <w:szCs w:val="24"/>
              </w:rPr>
              <w:br/>
            </w:r>
            <w:r w:rsidRPr="002A4FD4">
              <w:rPr>
                <w:szCs w:val="24"/>
              </w:rPr>
              <w:t>Figure</w:t>
            </w:r>
            <w:r w:rsidRPr="002A4FD4">
              <w:rPr>
                <w:szCs w:val="24"/>
              </w:rPr>
              <w:br/>
              <w:t>Formula</w:t>
            </w:r>
            <w:r w:rsidRPr="002A4FD4">
              <w:rPr>
                <w:szCs w:val="24"/>
              </w:rPr>
              <w:br/>
              <w:t>Artifact</w:t>
            </w:r>
          </w:p>
        </w:tc>
      </w:tr>
      <w:tr w:rsidR="005254B6" w:rsidRPr="002A4FD4" w14:paraId="7BAC7F14" w14:textId="77777777" w:rsidTr="008A1A6C">
        <w:trPr>
          <w:trHeight w:val="8192"/>
        </w:trPr>
        <w:tc>
          <w:tcPr>
            <w:tcW w:w="2076" w:type="dxa"/>
            <w:tcBorders>
              <w:top w:val="nil"/>
              <w:left w:val="nil"/>
              <w:bottom w:val="nil"/>
              <w:right w:val="nil"/>
            </w:tcBorders>
            <w:noWrap/>
            <w:hideMark/>
          </w:tcPr>
          <w:p w14:paraId="731043F0" w14:textId="2845A05E" w:rsidR="005254B6" w:rsidRPr="002A4FD4" w:rsidRDefault="005254B6" w:rsidP="002A4FD4">
            <w:pPr>
              <w:pStyle w:val="Tablebody--"/>
              <w:autoSpaceDE w:val="0"/>
              <w:autoSpaceDN w:val="0"/>
              <w:adjustRightInd w:val="0"/>
              <w:rPr>
                <w:lang w:val="en-US"/>
              </w:rPr>
            </w:pPr>
            <w:r w:rsidRPr="002A4FD4">
              <w:rPr>
                <w:szCs w:val="24"/>
              </w:rPr>
              <w:lastRenderedPageBreak/>
              <w:t>Figure</w:t>
            </w:r>
          </w:p>
        </w:tc>
        <w:tc>
          <w:tcPr>
            <w:tcW w:w="580" w:type="dxa"/>
            <w:tcBorders>
              <w:top w:val="nil"/>
              <w:left w:val="nil"/>
              <w:bottom w:val="nil"/>
              <w:right w:val="nil"/>
            </w:tcBorders>
            <w:hideMark/>
          </w:tcPr>
          <w:p w14:paraId="520B39EF" w14:textId="79528541"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13BA6775" w14:textId="225C4CF5"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Art</w:t>
            </w:r>
            <w:r w:rsidRPr="002A4FD4">
              <w:rPr>
                <w:szCs w:val="24"/>
              </w:rPr>
              <w:br/>
              <w:t>Div</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711FC0FA" w14:textId="486E1951"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203" w:author="Matthew Hardy" w:date="2024-09-16T17:05:00Z" w16du:dateUtc="2024-09-17T00:05:00Z">
              <w:r w:rsidR="0045790F">
                <w:rPr>
                  <w:szCs w:val="24"/>
                </w:rPr>
                <w:t>0..n</w:t>
              </w:r>
              <w:r w:rsidR="0045790F">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c</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6A3B2FFA" w14:textId="4BBBF0A1"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204" w:author="Matthew Hardy" w:date="2024-09-16T17:05:00Z" w16du:dateUtc="2024-09-17T00:05:00Z">
              <w:r w:rsidR="0045790F">
                <w:rPr>
                  <w:szCs w:val="24"/>
                </w:rPr>
                <w:br/>
              </w:r>
              <w:commentRangeStart w:id="205"/>
              <w:r w:rsidR="0045790F">
                <w:rPr>
                  <w:szCs w:val="24"/>
                </w:rPr>
                <w:t>Code</w:t>
              </w:r>
              <w:commentRangeEnd w:id="205"/>
              <w:r w:rsidR="002918B4">
                <w:rPr>
                  <w:rStyle w:val="CommentReference"/>
                  <w:rFonts w:eastAsia="MS Mincho"/>
                  <w:lang w:eastAsia="ja-JP"/>
                </w:rPr>
                <w:commentReference w:id="205"/>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3B19CC48" w14:textId="77777777" w:rsidTr="008A1A6C">
        <w:trPr>
          <w:trHeight w:val="8192"/>
        </w:trPr>
        <w:tc>
          <w:tcPr>
            <w:tcW w:w="2076" w:type="dxa"/>
            <w:tcBorders>
              <w:top w:val="nil"/>
              <w:left w:val="nil"/>
              <w:bottom w:val="nil"/>
              <w:right w:val="nil"/>
            </w:tcBorders>
            <w:noWrap/>
            <w:hideMark/>
          </w:tcPr>
          <w:p w14:paraId="23942CBC" w14:textId="343BAF21" w:rsidR="005254B6" w:rsidRPr="002A4FD4" w:rsidRDefault="005254B6" w:rsidP="002A4FD4">
            <w:pPr>
              <w:pStyle w:val="Tablebody--"/>
              <w:autoSpaceDE w:val="0"/>
              <w:autoSpaceDN w:val="0"/>
              <w:adjustRightInd w:val="0"/>
              <w:rPr>
                <w:lang w:val="en-US"/>
              </w:rPr>
            </w:pPr>
            <w:r w:rsidRPr="002A4FD4">
              <w:rPr>
                <w:szCs w:val="24"/>
              </w:rPr>
              <w:lastRenderedPageBreak/>
              <w:t>Formula</w:t>
            </w:r>
          </w:p>
        </w:tc>
        <w:tc>
          <w:tcPr>
            <w:tcW w:w="580" w:type="dxa"/>
            <w:tcBorders>
              <w:top w:val="nil"/>
              <w:left w:val="nil"/>
              <w:bottom w:val="nil"/>
              <w:right w:val="nil"/>
            </w:tcBorders>
            <w:hideMark/>
          </w:tcPr>
          <w:p w14:paraId="0684F58D" w14:textId="38E1664B"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35CCE01D" w14:textId="11D53C16" w:rsidR="005254B6" w:rsidRPr="002A4FD4" w:rsidRDefault="005254B6" w:rsidP="002A4FD4">
            <w:pPr>
              <w:pStyle w:val="Tablebody--"/>
              <w:autoSpaceDE w:val="0"/>
              <w:autoSpaceDN w:val="0"/>
              <w:adjustRightInd w:val="0"/>
              <w:rPr>
                <w:lang w:val="en-US"/>
              </w:rPr>
            </w:pPr>
            <w:r w:rsidRPr="002A4FD4">
              <w:rPr>
                <w:szCs w:val="24"/>
              </w:rPr>
              <w:t>Part</w:t>
            </w:r>
            <w:r w:rsidRPr="002A4FD4">
              <w:rPr>
                <w:szCs w:val="24"/>
              </w:rPr>
              <w:br/>
              <w:t>Div</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r>
            <w:proofErr w:type="spellStart"/>
            <w:r w:rsidRPr="002A4FD4">
              <w:rPr>
                <w:szCs w:val="24"/>
              </w:rPr>
              <w:t>Warichu</w:t>
            </w:r>
            <w:proofErr w:type="spellEnd"/>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0FBE93BA" w14:textId="2529A758"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ins w:id="206" w:author="Matthew Hardy" w:date="2024-09-16T17:05:00Z" w16du:dateUtc="2024-09-17T00:05:00Z">
              <w:r w:rsidR="002918B4">
                <w:rPr>
                  <w:szCs w:val="24"/>
                </w:rPr>
                <w:t>0..n</w:t>
              </w:r>
              <w:r w:rsidR="002918B4">
                <w:rPr>
                  <w:szCs w:val="24"/>
                </w:rPr>
                <w:br/>
              </w:r>
            </w:ins>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r>
            <w:r w:rsidRPr="002A4FD4">
              <w:rPr>
                <w:rFonts w:ascii="Cambria Math" w:hAnsi="Cambria Math" w:cs="Cambria Math"/>
                <w:szCs w:val="24"/>
              </w:rPr>
              <w:t>∅</w:t>
            </w:r>
            <w:r w:rsidRPr="002A4FD4">
              <w:rPr>
                <w:szCs w:val="24"/>
              </w:rP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1D35FC39" w14:textId="75EA44D6"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ins w:id="207" w:author="Matthew Hardy" w:date="2024-09-16T17:05:00Z" w16du:dateUtc="2024-09-17T00:05:00Z">
              <w:r w:rsidR="002918B4">
                <w:rPr>
                  <w:szCs w:val="24"/>
                </w:rPr>
                <w:br/>
              </w:r>
              <w:commentRangeStart w:id="208"/>
              <w:r w:rsidR="002918B4">
                <w:rPr>
                  <w:szCs w:val="24"/>
                </w:rPr>
                <w:t>Code</w:t>
              </w:r>
            </w:ins>
            <w:commentRangeEnd w:id="208"/>
            <w:ins w:id="209" w:author="Matthew Hardy" w:date="2024-09-16T17:06:00Z" w16du:dateUtc="2024-09-17T00:06:00Z">
              <w:r w:rsidR="00401C7E">
                <w:rPr>
                  <w:rStyle w:val="CommentReference"/>
                  <w:rFonts w:eastAsia="MS Mincho"/>
                  <w:lang w:eastAsia="ja-JP"/>
                </w:rPr>
                <w:commentReference w:id="208"/>
              </w:r>
            </w:ins>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r>
            <w:proofErr w:type="spellStart"/>
            <w:r w:rsidRPr="002A4FD4">
              <w:rPr>
                <w:szCs w:val="24"/>
              </w:rPr>
              <w:t>Annot</w:t>
            </w:r>
            <w:proofErr w:type="spellEnd"/>
            <w:r w:rsidRPr="002A4FD4">
              <w:rPr>
                <w:szCs w:val="24"/>
              </w:rPr>
              <w:br/>
              <w:t>Form</w:t>
            </w:r>
            <w:r w:rsidRPr="002A4FD4">
              <w:rPr>
                <w:szCs w:val="24"/>
              </w:rPr>
              <w:br/>
            </w:r>
            <w:proofErr w:type="spellStart"/>
            <w:r w:rsidRPr="002A4FD4">
              <w:rPr>
                <w:szCs w:val="24"/>
              </w:rPr>
              <w:t>FENote</w:t>
            </w:r>
            <w:proofErr w:type="spellEnd"/>
            <w:r w:rsidRPr="002A4FD4">
              <w:rPr>
                <w:szCs w:val="24"/>
              </w:rPr>
              <w:br/>
              <w:t>Index</w:t>
            </w:r>
            <w:r w:rsidRPr="002A4FD4">
              <w:rPr>
                <w:szCs w:val="24"/>
              </w:rPr>
              <w:br/>
            </w:r>
            <w:proofErr w:type="spellStart"/>
            <w:r w:rsidRPr="002A4FD4">
              <w:rPr>
                <w:szCs w:val="24"/>
              </w:rPr>
              <w:t>LBody</w:t>
            </w:r>
            <w:proofErr w:type="spellEnd"/>
            <w:r w:rsidRPr="002A4FD4">
              <w:rPr>
                <w:szCs w:val="24"/>
              </w:rPr>
              <w:br/>
              <w:t>TH</w:t>
            </w:r>
            <w:r w:rsidRPr="002A4FD4">
              <w:rPr>
                <w:szCs w:val="24"/>
              </w:rPr>
              <w:br/>
              <w:t>TD</w:t>
            </w:r>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r w:rsidR="005254B6" w:rsidRPr="002A4FD4" w14:paraId="5A4DFB29" w14:textId="77777777" w:rsidTr="008A1A6C">
        <w:trPr>
          <w:trHeight w:val="8192"/>
        </w:trPr>
        <w:tc>
          <w:tcPr>
            <w:tcW w:w="2076" w:type="dxa"/>
            <w:tcBorders>
              <w:top w:val="nil"/>
              <w:left w:val="nil"/>
              <w:bottom w:val="nil"/>
              <w:right w:val="nil"/>
            </w:tcBorders>
            <w:noWrap/>
            <w:hideMark/>
          </w:tcPr>
          <w:p w14:paraId="67BEBB1F" w14:textId="0E78B5B8" w:rsidR="005254B6" w:rsidRPr="002A4FD4" w:rsidRDefault="005254B6" w:rsidP="002A4FD4">
            <w:pPr>
              <w:pStyle w:val="Tablebody--"/>
              <w:autoSpaceDE w:val="0"/>
              <w:autoSpaceDN w:val="0"/>
              <w:adjustRightInd w:val="0"/>
              <w:rPr>
                <w:lang w:val="en-US"/>
              </w:rPr>
            </w:pPr>
            <w:r w:rsidRPr="002A4FD4">
              <w:rPr>
                <w:szCs w:val="24"/>
              </w:rPr>
              <w:lastRenderedPageBreak/>
              <w:t>Artifact</w:t>
            </w:r>
          </w:p>
        </w:tc>
        <w:tc>
          <w:tcPr>
            <w:tcW w:w="580" w:type="dxa"/>
            <w:tcBorders>
              <w:top w:val="nil"/>
              <w:left w:val="nil"/>
              <w:bottom w:val="nil"/>
              <w:right w:val="nil"/>
            </w:tcBorders>
            <w:hideMark/>
          </w:tcPr>
          <w:p w14:paraId="1B1D93B8" w14:textId="3B91D99B"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0..1</w:t>
            </w:r>
            <w:r w:rsidRPr="002A4FD4">
              <w:rPr>
                <w:szCs w:val="24"/>
              </w:rPr>
              <w:br/>
              <w:t>0..n</w:t>
            </w:r>
            <w:r w:rsidRPr="002A4FD4">
              <w:rPr>
                <w:szCs w:val="24"/>
              </w:rPr>
              <w:br/>
              <w:t>0..n</w:t>
            </w:r>
            <w:r w:rsidRPr="002A4FD4">
              <w:rPr>
                <w:szCs w:val="24"/>
              </w:rPr>
              <w:br/>
              <w:t>0..n</w:t>
            </w:r>
            <w:r w:rsidRPr="002A4FD4">
              <w:rPr>
                <w:szCs w:val="24"/>
              </w:rPr>
              <w:br/>
              <w:t>0..n</w:t>
            </w:r>
          </w:p>
        </w:tc>
        <w:tc>
          <w:tcPr>
            <w:tcW w:w="3356" w:type="dxa"/>
            <w:tcBorders>
              <w:top w:val="nil"/>
              <w:left w:val="nil"/>
              <w:bottom w:val="nil"/>
              <w:right w:val="nil"/>
            </w:tcBorders>
            <w:hideMark/>
          </w:tcPr>
          <w:p w14:paraId="58B8AC32" w14:textId="619B7232"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Art</w:t>
            </w:r>
            <w:r w:rsidRPr="002A4FD4">
              <w:rPr>
                <w:szCs w:val="24"/>
              </w:rPr>
              <w:br/>
              <w:t>Div</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t>Title</w:t>
            </w:r>
            <w:r w:rsidRPr="002A4FD4">
              <w:rPr>
                <w:szCs w:val="24"/>
              </w:rPr>
              <w:br/>
              <w:t>Sub</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Ruby</w:t>
            </w:r>
            <w:r w:rsidRPr="002A4FD4">
              <w:rPr>
                <w:szCs w:val="24"/>
              </w:rPr>
              <w:br/>
              <w:t>RB</w:t>
            </w:r>
            <w:r w:rsidRPr="002A4FD4">
              <w:rPr>
                <w:szCs w:val="24"/>
              </w:rPr>
              <w:br/>
              <w:t>RT</w:t>
            </w:r>
            <w:r w:rsidRPr="002A4FD4">
              <w:rPr>
                <w:szCs w:val="24"/>
              </w:rPr>
              <w:br/>
              <w:t>RP</w:t>
            </w:r>
            <w:r w:rsidRPr="002A4FD4">
              <w:rPr>
                <w:szCs w:val="24"/>
              </w:rPr>
              <w:br/>
            </w:r>
            <w:proofErr w:type="spellStart"/>
            <w:r w:rsidRPr="002A4FD4">
              <w:rPr>
                <w:szCs w:val="24"/>
              </w:rPr>
              <w:t>Warichu</w:t>
            </w:r>
            <w:proofErr w:type="spellEnd"/>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r w:rsidRPr="002A4FD4">
              <w:rPr>
                <w:szCs w:val="24"/>
              </w:rPr>
              <w:br/>
              <w:t>content item</w:t>
            </w:r>
          </w:p>
        </w:tc>
        <w:tc>
          <w:tcPr>
            <w:tcW w:w="594" w:type="dxa"/>
            <w:tcBorders>
              <w:top w:val="nil"/>
              <w:left w:val="nil"/>
              <w:bottom w:val="nil"/>
              <w:right w:val="nil"/>
            </w:tcBorders>
            <w:hideMark/>
          </w:tcPr>
          <w:p w14:paraId="3FB2D667" w14:textId="116F2ACD" w:rsidR="005254B6" w:rsidRPr="002A4FD4" w:rsidRDefault="005254B6" w:rsidP="002A4FD4">
            <w:pPr>
              <w:pStyle w:val="Tablebody--"/>
              <w:autoSpaceDE w:val="0"/>
              <w:autoSpaceDN w:val="0"/>
              <w:adjustRightInd w:val="0"/>
              <w:rPr>
                <w:lang w:val="en-US"/>
              </w:rPr>
            </w:pPr>
            <w:r w:rsidRPr="002A4FD4">
              <w:rPr>
                <w:szCs w:val="24"/>
              </w:rPr>
              <w:t>0..n</w:t>
            </w:r>
            <w:r w:rsidRPr="002A4FD4">
              <w:rPr>
                <w:szCs w:val="24"/>
              </w:rPr>
              <w:br/>
              <w:t>0..n</w:t>
            </w:r>
            <w:r w:rsidRPr="002A4FD4">
              <w:rPr>
                <w:szCs w:val="24"/>
              </w:rPr>
              <w:br/>
              <w:t>‡</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r w:rsidRPr="002A4FD4">
              <w:rPr>
                <w:szCs w:val="24"/>
              </w:rPr>
              <w:br/>
              <w:t>0..n</w:t>
            </w:r>
          </w:p>
        </w:tc>
        <w:tc>
          <w:tcPr>
            <w:tcW w:w="3362" w:type="dxa"/>
            <w:tcBorders>
              <w:top w:val="nil"/>
              <w:left w:val="nil"/>
              <w:bottom w:val="nil"/>
              <w:right w:val="nil"/>
            </w:tcBorders>
            <w:hideMark/>
          </w:tcPr>
          <w:p w14:paraId="4AD7F7E5" w14:textId="7FC2BF34" w:rsidR="005254B6" w:rsidRPr="002A4FD4" w:rsidRDefault="005254B6" w:rsidP="002A4FD4">
            <w:pPr>
              <w:pStyle w:val="Tablebody--"/>
              <w:autoSpaceDE w:val="0"/>
              <w:autoSpaceDN w:val="0"/>
              <w:adjustRightInd w:val="0"/>
              <w:rPr>
                <w:lang w:val="en-US"/>
              </w:rPr>
            </w:pPr>
            <w:r w:rsidRPr="002A4FD4">
              <w:rPr>
                <w:szCs w:val="24"/>
              </w:rPr>
              <w:t>Document</w:t>
            </w:r>
            <w:r w:rsidRPr="002A4FD4">
              <w:rPr>
                <w:szCs w:val="24"/>
              </w:rPr>
              <w:br/>
            </w:r>
            <w:proofErr w:type="spellStart"/>
            <w:r w:rsidRPr="002A4FD4">
              <w:rPr>
                <w:szCs w:val="24"/>
              </w:rPr>
              <w:t>DocumentFragment</w:t>
            </w:r>
            <w:proofErr w:type="spellEnd"/>
            <w:r w:rsidRPr="002A4FD4">
              <w:rPr>
                <w:szCs w:val="24"/>
              </w:rPr>
              <w:br/>
              <w:t>Part</w:t>
            </w:r>
            <w:r w:rsidRPr="002A4FD4">
              <w:rPr>
                <w:szCs w:val="24"/>
              </w:rPr>
              <w:br/>
              <w:t>Div</w:t>
            </w:r>
            <w:r w:rsidRPr="002A4FD4">
              <w:rPr>
                <w:szCs w:val="24"/>
              </w:rPr>
              <w:br/>
              <w:t>Art</w:t>
            </w:r>
            <w:r w:rsidRPr="002A4FD4">
              <w:rPr>
                <w:szCs w:val="24"/>
              </w:rPr>
              <w:br/>
              <w:t>Sect</w:t>
            </w:r>
            <w:r w:rsidRPr="002A4FD4">
              <w:rPr>
                <w:szCs w:val="24"/>
              </w:rPr>
              <w:br/>
              <w:t>TOC</w:t>
            </w:r>
            <w:r w:rsidRPr="002A4FD4">
              <w:rPr>
                <w:szCs w:val="24"/>
              </w:rPr>
              <w:br/>
              <w:t>TOCI</w:t>
            </w:r>
            <w:r w:rsidRPr="002A4FD4">
              <w:rPr>
                <w:szCs w:val="24"/>
              </w:rPr>
              <w:br/>
              <w:t>Aside</w:t>
            </w:r>
            <w:r w:rsidRPr="002A4FD4">
              <w:rPr>
                <w:szCs w:val="24"/>
              </w:rPr>
              <w:br/>
            </w:r>
            <w:proofErr w:type="spellStart"/>
            <w:r w:rsidRPr="002A4FD4">
              <w:rPr>
                <w:szCs w:val="24"/>
              </w:rPr>
              <w:t>BlockQuote</w:t>
            </w:r>
            <w:proofErr w:type="spellEnd"/>
            <w:r w:rsidRPr="002A4FD4">
              <w:rPr>
                <w:szCs w:val="24"/>
              </w:rPr>
              <w:br/>
            </w:r>
            <w:proofErr w:type="spellStart"/>
            <w:r w:rsidRPr="002A4FD4">
              <w:rPr>
                <w:szCs w:val="24"/>
              </w:rPr>
              <w:t>NonStruct</w:t>
            </w:r>
            <w:proofErr w:type="spellEnd"/>
            <w:r w:rsidRPr="002A4FD4">
              <w:rPr>
                <w:szCs w:val="24"/>
              </w:rPr>
              <w:br/>
              <w:t>Private</w:t>
            </w:r>
            <w:r w:rsidRPr="002A4FD4">
              <w:rPr>
                <w:szCs w:val="24"/>
              </w:rPr>
              <w:br/>
              <w:t>Title</w:t>
            </w:r>
            <w:r w:rsidRPr="002A4FD4">
              <w:rPr>
                <w:szCs w:val="24"/>
              </w:rPr>
              <w:br/>
              <w:t>Sub</w:t>
            </w:r>
            <w:r w:rsidRPr="002A4FD4">
              <w:rPr>
                <w:szCs w:val="24"/>
              </w:rPr>
              <w:br/>
              <w:t>P</w:t>
            </w:r>
            <w:r w:rsidRPr="002A4FD4">
              <w:rPr>
                <w:szCs w:val="24"/>
              </w:rPr>
              <w:br/>
              <w:t>Note</w:t>
            </w:r>
            <w:r w:rsidRPr="002A4FD4">
              <w:rPr>
                <w:szCs w:val="24"/>
              </w:rPr>
              <w:br/>
              <w:t>Code</w:t>
            </w:r>
            <w:r w:rsidRPr="002A4FD4">
              <w:rPr>
                <w:szCs w:val="24"/>
              </w:rPr>
              <w:br/>
            </w:r>
            <w:proofErr w:type="spellStart"/>
            <w:r w:rsidRPr="002A4FD4">
              <w:rPr>
                <w:szCs w:val="24"/>
              </w:rPr>
              <w:t>Hn</w:t>
            </w:r>
            <w:proofErr w:type="spellEnd"/>
            <w:r w:rsidRPr="002A4FD4">
              <w:rPr>
                <w:szCs w:val="24"/>
              </w:rPr>
              <w:br/>
              <w:t>H</w:t>
            </w:r>
            <w:r w:rsidRPr="002A4FD4">
              <w:rPr>
                <w:szCs w:val="24"/>
              </w:rPr>
              <w:br/>
            </w:r>
            <w:proofErr w:type="spellStart"/>
            <w:r w:rsidRPr="002A4FD4">
              <w:rPr>
                <w:szCs w:val="24"/>
              </w:rPr>
              <w:t>Lbl</w:t>
            </w:r>
            <w:proofErr w:type="spellEnd"/>
            <w:r w:rsidRPr="002A4FD4">
              <w:rPr>
                <w:szCs w:val="24"/>
              </w:rPr>
              <w:br/>
              <w:t>Em</w:t>
            </w:r>
            <w:r w:rsidRPr="002A4FD4">
              <w:rPr>
                <w:szCs w:val="24"/>
              </w:rPr>
              <w:br/>
              <w:t>Strong</w:t>
            </w:r>
            <w:r w:rsidRPr="002A4FD4">
              <w:rPr>
                <w:szCs w:val="24"/>
              </w:rPr>
              <w:br/>
              <w:t>Span</w:t>
            </w:r>
            <w:r w:rsidRPr="002A4FD4">
              <w:rPr>
                <w:szCs w:val="24"/>
              </w:rPr>
              <w:br/>
              <w:t>Quote</w:t>
            </w:r>
            <w:r w:rsidRPr="002A4FD4">
              <w:rPr>
                <w:szCs w:val="24"/>
              </w:rPr>
              <w:br/>
              <w:t>Link</w:t>
            </w:r>
            <w:r w:rsidRPr="002A4FD4">
              <w:rPr>
                <w:szCs w:val="24"/>
              </w:rPr>
              <w:br/>
              <w:t>Reference</w:t>
            </w:r>
            <w:r w:rsidRPr="002A4FD4">
              <w:rPr>
                <w:szCs w:val="24"/>
              </w:rPr>
              <w:br/>
            </w:r>
            <w:proofErr w:type="spellStart"/>
            <w:r w:rsidRPr="002A4FD4">
              <w:rPr>
                <w:szCs w:val="24"/>
              </w:rPr>
              <w:t>Annot</w:t>
            </w:r>
            <w:proofErr w:type="spellEnd"/>
            <w:r w:rsidRPr="002A4FD4">
              <w:rPr>
                <w:szCs w:val="24"/>
              </w:rPr>
              <w:br/>
              <w:t>Form</w:t>
            </w:r>
            <w:r w:rsidRPr="002A4FD4">
              <w:rPr>
                <w:szCs w:val="24"/>
              </w:rPr>
              <w:br/>
              <w:t>RB</w:t>
            </w:r>
            <w:r w:rsidRPr="002A4FD4">
              <w:rPr>
                <w:szCs w:val="24"/>
              </w:rPr>
              <w:br/>
              <w:t>RT</w:t>
            </w:r>
            <w:r w:rsidRPr="002A4FD4">
              <w:rPr>
                <w:szCs w:val="24"/>
              </w:rPr>
              <w:br/>
              <w:t>RP</w:t>
            </w:r>
            <w:r w:rsidRPr="002A4FD4">
              <w:rPr>
                <w:szCs w:val="24"/>
              </w:rPr>
              <w:br/>
              <w:t>WT</w:t>
            </w:r>
            <w:r w:rsidRPr="002A4FD4">
              <w:rPr>
                <w:szCs w:val="24"/>
              </w:rPr>
              <w:br/>
              <w:t>WP</w:t>
            </w:r>
            <w:r w:rsidRPr="002A4FD4">
              <w:rPr>
                <w:szCs w:val="24"/>
              </w:rPr>
              <w:br/>
            </w:r>
            <w:proofErr w:type="spellStart"/>
            <w:r w:rsidRPr="002A4FD4">
              <w:rPr>
                <w:szCs w:val="24"/>
              </w:rPr>
              <w:t>FENote</w:t>
            </w:r>
            <w:proofErr w:type="spellEnd"/>
            <w:r w:rsidRPr="002A4FD4">
              <w:rPr>
                <w:szCs w:val="24"/>
              </w:rPr>
              <w:br/>
              <w:t>Index</w:t>
            </w:r>
            <w:r w:rsidRPr="002A4FD4">
              <w:rPr>
                <w:szCs w:val="24"/>
              </w:rPr>
              <w:br/>
              <w:t>L</w:t>
            </w:r>
            <w:r w:rsidRPr="002A4FD4">
              <w:rPr>
                <w:szCs w:val="24"/>
              </w:rPr>
              <w:br/>
              <w:t>LI</w:t>
            </w:r>
            <w:r w:rsidRPr="002A4FD4">
              <w:rPr>
                <w:szCs w:val="24"/>
              </w:rPr>
              <w:br/>
            </w:r>
            <w:proofErr w:type="spellStart"/>
            <w:r w:rsidRPr="002A4FD4">
              <w:rPr>
                <w:szCs w:val="24"/>
              </w:rPr>
              <w:t>LBody</w:t>
            </w:r>
            <w:proofErr w:type="spellEnd"/>
            <w:r w:rsidRPr="002A4FD4">
              <w:rPr>
                <w:szCs w:val="24"/>
              </w:rPr>
              <w:br/>
            </w:r>
            <w:proofErr w:type="spellStart"/>
            <w:r w:rsidRPr="002A4FD4">
              <w:rPr>
                <w:szCs w:val="24"/>
              </w:rPr>
              <w:t>BibEntry</w:t>
            </w:r>
            <w:proofErr w:type="spellEnd"/>
            <w:r w:rsidRPr="002A4FD4">
              <w:rPr>
                <w:szCs w:val="24"/>
              </w:rPr>
              <w:br/>
              <w:t>Table</w:t>
            </w:r>
            <w:r w:rsidR="00DC748A" w:rsidRPr="002A4FD4">
              <w:rPr>
                <w:szCs w:val="24"/>
              </w:rPr>
              <w:br/>
            </w:r>
            <w:r w:rsidRPr="002A4FD4">
              <w:rPr>
                <w:szCs w:val="24"/>
              </w:rPr>
              <w:t>TR</w:t>
            </w:r>
            <w:r w:rsidRPr="002A4FD4">
              <w:rPr>
                <w:szCs w:val="24"/>
              </w:rPr>
              <w:br/>
              <w:t>TH</w:t>
            </w:r>
            <w:r w:rsidRPr="002A4FD4">
              <w:rPr>
                <w:szCs w:val="24"/>
              </w:rPr>
              <w:br/>
              <w:t>TD</w:t>
            </w:r>
            <w:r w:rsidRPr="002A4FD4">
              <w:rPr>
                <w:szCs w:val="24"/>
              </w:rPr>
              <w:br/>
            </w:r>
            <w:proofErr w:type="spellStart"/>
            <w:r w:rsidRPr="002A4FD4">
              <w:rPr>
                <w:szCs w:val="24"/>
              </w:rPr>
              <w:t>THead</w:t>
            </w:r>
            <w:proofErr w:type="spellEnd"/>
            <w:r w:rsidRPr="002A4FD4">
              <w:rPr>
                <w:szCs w:val="24"/>
              </w:rPr>
              <w:br/>
            </w:r>
            <w:proofErr w:type="spellStart"/>
            <w:r w:rsidRPr="002A4FD4">
              <w:rPr>
                <w:szCs w:val="24"/>
              </w:rPr>
              <w:t>TBody</w:t>
            </w:r>
            <w:proofErr w:type="spellEnd"/>
            <w:r w:rsidRPr="002A4FD4">
              <w:rPr>
                <w:szCs w:val="24"/>
              </w:rPr>
              <w:br/>
            </w:r>
            <w:proofErr w:type="spellStart"/>
            <w:r w:rsidRPr="002A4FD4">
              <w:rPr>
                <w:szCs w:val="24"/>
              </w:rPr>
              <w:t>TFoot</w:t>
            </w:r>
            <w:proofErr w:type="spellEnd"/>
            <w:r w:rsidRPr="002A4FD4">
              <w:rPr>
                <w:szCs w:val="24"/>
              </w:rPr>
              <w:br/>
              <w:t>Caption</w:t>
            </w:r>
            <w:r w:rsidRPr="002A4FD4">
              <w:rPr>
                <w:szCs w:val="24"/>
              </w:rPr>
              <w:br/>
              <w:t>Figure</w:t>
            </w:r>
            <w:r w:rsidR="00DC748A" w:rsidRPr="002A4FD4">
              <w:rPr>
                <w:szCs w:val="24"/>
              </w:rPr>
              <w:br/>
            </w:r>
            <w:r w:rsidRPr="002A4FD4">
              <w:rPr>
                <w:szCs w:val="24"/>
              </w:rPr>
              <w:t>Formula</w:t>
            </w:r>
            <w:r w:rsidRPr="002A4FD4">
              <w:rPr>
                <w:szCs w:val="24"/>
              </w:rPr>
              <w:br/>
              <w:t>Artifact</w:t>
            </w:r>
          </w:p>
        </w:tc>
      </w:tr>
    </w:tbl>
    <w:p w14:paraId="63960E5E" w14:textId="121ECA89" w:rsidR="005254B6" w:rsidRPr="002A4FD4" w:rsidRDefault="005254B6" w:rsidP="002A4FD4">
      <w:pPr>
        <w:pStyle w:val="BiblioTitle"/>
        <w:autoSpaceDE w:val="0"/>
        <w:autoSpaceDN w:val="0"/>
        <w:adjustRightInd w:val="0"/>
        <w:rPr>
          <w:szCs w:val="24"/>
        </w:rPr>
      </w:pPr>
      <w:bookmarkStart w:id="210" w:name="_Toc140043920"/>
      <w:r w:rsidRPr="002A4FD4">
        <w:rPr>
          <w:szCs w:val="24"/>
        </w:rPr>
        <w:lastRenderedPageBreak/>
        <w:t>Bibliography</w:t>
      </w:r>
      <w:bookmarkEnd w:id="210"/>
    </w:p>
    <w:p w14:paraId="0EB22828" w14:textId="49837877" w:rsidR="005254B6" w:rsidRPr="002A4FD4" w:rsidRDefault="005254B6" w:rsidP="002A4FD4">
      <w:pPr>
        <w:pStyle w:val="BiblioEntry"/>
        <w:autoSpaceDE w:val="0"/>
        <w:autoSpaceDN w:val="0"/>
        <w:adjustRightInd w:val="0"/>
        <w:rPr>
          <w:szCs w:val="24"/>
        </w:rPr>
      </w:pPr>
      <w:r w:rsidRPr="002A4FD4">
        <w:rPr>
          <w:szCs w:val="24"/>
        </w:rPr>
        <w:t>[</w:t>
      </w:r>
      <w:r w:rsidRPr="002A4FD4">
        <w:rPr>
          <w:rStyle w:val="bibnumber"/>
          <w:szCs w:val="24"/>
          <w:shd w:val="clear" w:color="auto" w:fill="auto"/>
        </w:rPr>
        <w:t>1</w:t>
      </w:r>
      <w:r w:rsidRPr="002A4FD4">
        <w:rPr>
          <w:szCs w:val="24"/>
        </w:rPr>
        <w:t>]</w:t>
      </w:r>
      <w:r w:rsidRPr="002A4FD4">
        <w:rPr>
          <w:szCs w:val="24"/>
        </w:rPr>
        <w:tab/>
        <w:t xml:space="preserve">Hierarchical inclusion rules, PDF Association, November 10, </w:t>
      </w:r>
      <w:r w:rsidRPr="002A4FD4">
        <w:rPr>
          <w:rStyle w:val="bibyear"/>
          <w:szCs w:val="24"/>
          <w:shd w:val="clear" w:color="auto" w:fill="auto"/>
        </w:rPr>
        <w:t>2022</w:t>
      </w:r>
      <w:r w:rsidRPr="002A4FD4">
        <w:rPr>
          <w:szCs w:val="24"/>
        </w:rPr>
        <w:t xml:space="preserve">, </w:t>
      </w:r>
      <w:hyperlink r:id="rId25" w:history="1">
        <w:r w:rsidRPr="002A4FD4">
          <w:rPr>
            <w:rStyle w:val="Hyperlink"/>
            <w:szCs w:val="24"/>
          </w:rPr>
          <w:t>https://www.pdfa.org/resource/iso-ts-32005-hierarchical-inclusion-rules/</w:t>
        </w:r>
      </w:hyperlink>
    </w:p>
    <w:p w14:paraId="63BB519C" w14:textId="77777777" w:rsidR="005254B6" w:rsidRPr="002A4FD4" w:rsidRDefault="005254B6" w:rsidP="002A4FD4">
      <w:pPr>
        <w:pStyle w:val="BiblioEntry"/>
        <w:autoSpaceDE w:val="0"/>
        <w:autoSpaceDN w:val="0"/>
        <w:adjustRightInd w:val="0"/>
        <w:rPr>
          <w:szCs w:val="24"/>
        </w:rPr>
      </w:pPr>
    </w:p>
    <w:sectPr w:rsidR="005254B6" w:rsidRPr="002A4FD4" w:rsidSect="00196470">
      <w:headerReference w:type="even" r:id="rId26"/>
      <w:headerReference w:type="default" r:id="rId27"/>
      <w:footerReference w:type="even" r:id="rId28"/>
      <w:footerReference w:type="default" r:id="rId29"/>
      <w:headerReference w:type="first" r:id="rId30"/>
      <w:footerReference w:type="first" r:id="rId31"/>
      <w:pgSz w:w="11906" w:h="16838" w:code="9"/>
      <w:pgMar w:top="794" w:right="1077" w:bottom="567" w:left="1077" w:header="709" w:footer="284"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Matthew Hardy" w:date="2024-08-08T09:49:00Z" w:initials="MH">
    <w:p w14:paraId="41222AAE" w14:textId="77777777" w:rsidR="009520F0" w:rsidRDefault="009520F0" w:rsidP="009520F0">
      <w:pPr>
        <w:jc w:val="left"/>
      </w:pPr>
      <w:r>
        <w:rPr>
          <w:rStyle w:val="CommentReference"/>
        </w:rPr>
        <w:annotationRef/>
      </w:r>
      <w:r>
        <w:rPr>
          <w:color w:val="000000"/>
          <w:sz w:val="20"/>
        </w:rPr>
        <w:t>Addressed broken RDF from ISO process.</w:t>
      </w:r>
    </w:p>
  </w:comment>
  <w:comment w:id="109" w:author="Matthew Hardy" w:date="2024-09-12T12:17:00Z" w:initials="MH">
    <w:p w14:paraId="37C13AD9" w14:textId="77777777" w:rsidR="00160DBD" w:rsidRDefault="00160DBD" w:rsidP="00160DBD">
      <w:pPr>
        <w:jc w:val="left"/>
      </w:pPr>
      <w:r>
        <w:rPr>
          <w:rStyle w:val="CommentReference"/>
        </w:rPr>
        <w:annotationRef/>
      </w:r>
      <w:r>
        <w:rPr>
          <w:color w:val="000000"/>
          <w:sz w:val="20"/>
        </w:rPr>
        <w:t>Issue #21: Addresses issue</w:t>
      </w:r>
    </w:p>
  </w:comment>
  <w:comment w:id="117" w:author="Matthew Hardy" w:date="2024-09-11T16:51:00Z" w:initials="MH">
    <w:p w14:paraId="2F77A202" w14:textId="7CF6E8CD" w:rsidR="000C40D4" w:rsidRDefault="000C40D4" w:rsidP="000C40D4">
      <w:pPr>
        <w:jc w:val="left"/>
      </w:pPr>
      <w:r>
        <w:rPr>
          <w:rStyle w:val="CommentReference"/>
        </w:rPr>
        <w:annotationRef/>
      </w:r>
      <w:r>
        <w:rPr>
          <w:color w:val="000000"/>
          <w:sz w:val="20"/>
        </w:rPr>
        <w:t>Issue #5: Resolved</w:t>
      </w:r>
    </w:p>
  </w:comment>
  <w:comment w:id="128" w:author="Matthew Hardy" w:date="2024-09-16T16:49:00Z" w:initials="MH">
    <w:p w14:paraId="649186BB" w14:textId="77777777" w:rsidR="000F743A" w:rsidRDefault="000F743A" w:rsidP="000F743A">
      <w:pPr>
        <w:jc w:val="left"/>
      </w:pPr>
      <w:r>
        <w:rPr>
          <w:rStyle w:val="CommentReference"/>
        </w:rPr>
        <w:annotationRef/>
      </w:r>
      <w:r>
        <w:rPr>
          <w:color w:val="000000"/>
          <w:sz w:val="20"/>
        </w:rPr>
        <w:t>Issue 8</w:t>
      </w:r>
    </w:p>
  </w:comment>
  <w:comment w:id="130" w:author="Matthew Hardy" w:date="2024-09-04T21:07:00Z" w:initials="MH">
    <w:p w14:paraId="34C9543A" w14:textId="45D2FB4E" w:rsidR="00B8002D" w:rsidRDefault="00B8002D" w:rsidP="00B8002D">
      <w:pPr>
        <w:jc w:val="left"/>
      </w:pPr>
      <w:r>
        <w:rPr>
          <w:rStyle w:val="CommentReference"/>
        </w:rPr>
        <w:annotationRef/>
      </w:r>
      <w:r>
        <w:rPr>
          <w:color w:val="000000"/>
          <w:sz w:val="20"/>
        </w:rPr>
        <w:t>Proposed change for issue 17</w:t>
      </w:r>
    </w:p>
  </w:comment>
  <w:comment w:id="131" w:author="Matthew Hardy" w:date="2024-09-05T10:46:00Z" w:initials="MH">
    <w:p w14:paraId="43B89B1B" w14:textId="77777777" w:rsidR="00493EA0" w:rsidRDefault="00493EA0" w:rsidP="00493EA0">
      <w:pPr>
        <w:jc w:val="left"/>
      </w:pPr>
      <w:r>
        <w:rPr>
          <w:rStyle w:val="CommentReference"/>
        </w:rPr>
        <w:annotationRef/>
      </w:r>
      <w:r>
        <w:rPr>
          <w:color w:val="000000"/>
          <w:sz w:val="20"/>
        </w:rPr>
        <w:t>Follow up work for PL: Fix children allowances for each removal</w:t>
      </w:r>
    </w:p>
  </w:comment>
  <w:comment w:id="135" w:author="Matthew Hardy" w:date="2024-09-16T16:50:00Z" w:initials="MH">
    <w:p w14:paraId="4C779912" w14:textId="77777777" w:rsidR="000F743A" w:rsidRDefault="000F743A" w:rsidP="000F743A">
      <w:pPr>
        <w:jc w:val="left"/>
      </w:pPr>
      <w:r>
        <w:rPr>
          <w:rStyle w:val="CommentReference"/>
        </w:rPr>
        <w:annotationRef/>
      </w:r>
      <w:r>
        <w:rPr>
          <w:color w:val="000000"/>
          <w:sz w:val="20"/>
        </w:rPr>
        <w:t>Issue 8</w:t>
      </w:r>
    </w:p>
  </w:comment>
  <w:comment w:id="136" w:author="Matthew Hardy" w:date="2024-09-11T16:50:00Z" w:initials="MH">
    <w:p w14:paraId="54F0BA72" w14:textId="069881BE" w:rsidR="000C40D4" w:rsidRDefault="000C40D4" w:rsidP="000C40D4">
      <w:pPr>
        <w:jc w:val="left"/>
      </w:pPr>
      <w:r>
        <w:rPr>
          <w:rStyle w:val="CommentReference"/>
        </w:rPr>
        <w:annotationRef/>
      </w:r>
      <w:r>
        <w:rPr>
          <w:color w:val="000000"/>
          <w:sz w:val="20"/>
        </w:rPr>
        <w:t>Issue #6: Resolved</w:t>
      </w:r>
    </w:p>
  </w:comment>
  <w:comment w:id="154" w:author="Matthew Hardy" w:date="2024-09-05T10:30:00Z" w:initials="MH">
    <w:p w14:paraId="4539B89B" w14:textId="6803B7F5" w:rsidR="00B06281" w:rsidRDefault="00B06281" w:rsidP="00B06281">
      <w:pPr>
        <w:jc w:val="left"/>
      </w:pPr>
      <w:r>
        <w:rPr>
          <w:rStyle w:val="CommentReference"/>
        </w:rPr>
        <w:annotationRef/>
      </w:r>
      <w:r>
        <w:rPr>
          <w:color w:val="000000"/>
          <w:sz w:val="20"/>
        </w:rPr>
        <w:t>Proposed change for issue 15</w:t>
      </w:r>
    </w:p>
  </w:comment>
  <w:comment w:id="158" w:author="Matthew Hardy" w:date="2024-09-11T16:39:00Z" w:initials="MH">
    <w:p w14:paraId="318E7A09" w14:textId="77777777" w:rsidR="007879C9" w:rsidRDefault="007879C9" w:rsidP="007879C9">
      <w:pPr>
        <w:jc w:val="left"/>
      </w:pPr>
      <w:r>
        <w:rPr>
          <w:rStyle w:val="CommentReference"/>
        </w:rPr>
        <w:annotationRef/>
      </w:r>
      <w:r>
        <w:rPr>
          <w:color w:val="000000"/>
          <w:sz w:val="20"/>
        </w:rPr>
        <w:t>Issue #3: Code to contain Sub</w:t>
      </w:r>
    </w:p>
  </w:comment>
  <w:comment w:id="169" w:author="Matthew Hardy" w:date="2024-09-16T16:53:00Z" w:initials="MH">
    <w:p w14:paraId="33A8BCCF" w14:textId="77777777" w:rsidR="009D0E4C" w:rsidRDefault="009D0E4C" w:rsidP="009D0E4C">
      <w:pPr>
        <w:jc w:val="left"/>
      </w:pPr>
      <w:r>
        <w:rPr>
          <w:rStyle w:val="CommentReference"/>
        </w:rPr>
        <w:annotationRef/>
      </w:r>
      <w:r>
        <w:rPr>
          <w:color w:val="000000"/>
          <w:sz w:val="20"/>
        </w:rPr>
        <w:t>Issue 8</w:t>
      </w:r>
    </w:p>
  </w:comment>
  <w:comment w:id="173" w:author="Matthew Hardy" w:date="2024-09-16T16:56:00Z" w:initials="MH">
    <w:p w14:paraId="1417656E" w14:textId="77777777" w:rsidR="00E629DF" w:rsidRDefault="00E629DF" w:rsidP="00E629DF">
      <w:pPr>
        <w:jc w:val="left"/>
      </w:pPr>
      <w:r>
        <w:rPr>
          <w:rStyle w:val="CommentReference"/>
        </w:rPr>
        <w:annotationRef/>
      </w:r>
      <w:r>
        <w:rPr>
          <w:color w:val="000000"/>
          <w:sz w:val="20"/>
        </w:rPr>
        <w:t>Issue 8</w:t>
      </w:r>
    </w:p>
  </w:comment>
  <w:comment w:id="176" w:author="Matthew Hardy" w:date="2024-09-16T16:58:00Z" w:initials="MH">
    <w:p w14:paraId="1E44020F" w14:textId="77777777" w:rsidR="00211216" w:rsidRDefault="00211216" w:rsidP="00211216">
      <w:pPr>
        <w:jc w:val="left"/>
      </w:pPr>
      <w:r>
        <w:rPr>
          <w:rStyle w:val="CommentReference"/>
        </w:rPr>
        <w:annotationRef/>
      </w:r>
      <w:r>
        <w:rPr>
          <w:color w:val="000000"/>
          <w:sz w:val="20"/>
        </w:rPr>
        <w:t>Issue 8</w:t>
      </w:r>
    </w:p>
  </w:comment>
  <w:comment w:id="181" w:author="Matthew Hardy" w:date="2024-09-04T21:00:00Z" w:initials="MH">
    <w:p w14:paraId="0B564741" w14:textId="77B48E95" w:rsidR="00A802CC" w:rsidRDefault="00A802CC" w:rsidP="00A802CC">
      <w:pPr>
        <w:jc w:val="left"/>
      </w:pPr>
      <w:r>
        <w:rPr>
          <w:rStyle w:val="CommentReference"/>
        </w:rPr>
        <w:annotationRef/>
      </w:r>
      <w:r>
        <w:rPr>
          <w:color w:val="000000"/>
          <w:sz w:val="20"/>
        </w:rPr>
        <w:t>Proposed change for Issue 15</w:t>
      </w:r>
    </w:p>
  </w:comment>
  <w:comment w:id="184" w:author="Matthew Hardy" w:date="2024-09-16T16:59:00Z" w:initials="MH">
    <w:p w14:paraId="2C865483" w14:textId="77777777" w:rsidR="00211216" w:rsidRDefault="00211216" w:rsidP="00211216">
      <w:pPr>
        <w:jc w:val="left"/>
      </w:pPr>
      <w:r>
        <w:rPr>
          <w:rStyle w:val="CommentReference"/>
        </w:rPr>
        <w:annotationRef/>
      </w:r>
      <w:r>
        <w:rPr>
          <w:color w:val="000000"/>
          <w:sz w:val="20"/>
        </w:rPr>
        <w:t>Issue 8</w:t>
      </w:r>
    </w:p>
  </w:comment>
  <w:comment w:id="187" w:author="Matthew Hardy" w:date="2024-09-16T16:59:00Z" w:initials="MH">
    <w:p w14:paraId="2B536777" w14:textId="77777777" w:rsidR="00211216" w:rsidRDefault="00211216" w:rsidP="00211216">
      <w:pPr>
        <w:jc w:val="left"/>
      </w:pPr>
      <w:r>
        <w:rPr>
          <w:rStyle w:val="CommentReference"/>
        </w:rPr>
        <w:annotationRef/>
      </w:r>
      <w:r>
        <w:rPr>
          <w:color w:val="000000"/>
          <w:sz w:val="20"/>
        </w:rPr>
        <w:t>Issue 8</w:t>
      </w:r>
    </w:p>
  </w:comment>
  <w:comment w:id="191" w:author="Matthew Hardy" w:date="2024-08-08T10:38:00Z" w:initials="MH">
    <w:p w14:paraId="498FE7A8" w14:textId="3F566D56" w:rsidR="009E10A6" w:rsidRDefault="009E10A6" w:rsidP="009E10A6">
      <w:pPr>
        <w:jc w:val="left"/>
      </w:pPr>
      <w:r>
        <w:rPr>
          <w:rStyle w:val="CommentReference"/>
        </w:rPr>
        <w:annotationRef/>
      </w:r>
      <w:r>
        <w:rPr>
          <w:sz w:val="20"/>
        </w:rPr>
        <w:t>Removed Figure (with mistaken c character) pending review by Chris and Matthias.</w:t>
      </w:r>
    </w:p>
  </w:comment>
  <w:comment w:id="195" w:author="Matthew Hardy" w:date="2024-09-16T17:01:00Z" w:initials="MH">
    <w:p w14:paraId="5DAD0432" w14:textId="77777777" w:rsidR="00D73554" w:rsidRDefault="00D73554" w:rsidP="00D73554">
      <w:pPr>
        <w:jc w:val="left"/>
      </w:pPr>
      <w:r>
        <w:rPr>
          <w:rStyle w:val="CommentReference"/>
        </w:rPr>
        <w:annotationRef/>
      </w:r>
      <w:r>
        <w:rPr>
          <w:sz w:val="20"/>
        </w:rPr>
        <w:t>Issue 8</w:t>
      </w:r>
    </w:p>
  </w:comment>
  <w:comment w:id="199" w:author="Matthew Hardy" w:date="2024-09-16T17:03:00Z" w:initials="MH">
    <w:p w14:paraId="3F083ED7" w14:textId="77777777" w:rsidR="00D73554" w:rsidRDefault="00D73554" w:rsidP="00D73554">
      <w:pPr>
        <w:jc w:val="left"/>
      </w:pPr>
      <w:r>
        <w:rPr>
          <w:rStyle w:val="CommentReference"/>
        </w:rPr>
        <w:annotationRef/>
      </w:r>
      <w:r>
        <w:rPr>
          <w:color w:val="000000"/>
          <w:sz w:val="20"/>
        </w:rPr>
        <w:t>Issue 8</w:t>
      </w:r>
    </w:p>
  </w:comment>
  <w:comment w:id="202" w:author="Matthew Hardy" w:date="2024-09-16T17:04:00Z" w:initials="MH">
    <w:p w14:paraId="36998719" w14:textId="77777777" w:rsidR="00D73554" w:rsidRDefault="00D73554" w:rsidP="00D73554">
      <w:pPr>
        <w:jc w:val="left"/>
      </w:pPr>
      <w:r>
        <w:rPr>
          <w:rStyle w:val="CommentReference"/>
        </w:rPr>
        <w:annotationRef/>
      </w:r>
      <w:r>
        <w:rPr>
          <w:color w:val="000000"/>
          <w:sz w:val="20"/>
        </w:rPr>
        <w:t>Issue 8</w:t>
      </w:r>
    </w:p>
  </w:comment>
  <w:comment w:id="205" w:author="Matthew Hardy" w:date="2024-09-16T17:05:00Z" w:initials="MH">
    <w:p w14:paraId="1A3135E4" w14:textId="77777777" w:rsidR="002918B4" w:rsidRDefault="002918B4" w:rsidP="002918B4">
      <w:pPr>
        <w:jc w:val="left"/>
      </w:pPr>
      <w:r>
        <w:rPr>
          <w:rStyle w:val="CommentReference"/>
        </w:rPr>
        <w:annotationRef/>
      </w:r>
      <w:r>
        <w:rPr>
          <w:color w:val="000000"/>
          <w:sz w:val="20"/>
        </w:rPr>
        <w:t>Issue 8</w:t>
      </w:r>
    </w:p>
  </w:comment>
  <w:comment w:id="208" w:author="Matthew Hardy" w:date="2024-09-16T17:06:00Z" w:initials="MH">
    <w:p w14:paraId="6E8301E4" w14:textId="77777777" w:rsidR="00401C7E" w:rsidRDefault="00401C7E" w:rsidP="00401C7E">
      <w:pPr>
        <w:jc w:val="left"/>
      </w:pPr>
      <w:r>
        <w:rPr>
          <w:rStyle w:val="CommentReference"/>
        </w:rPr>
        <w:annotationRef/>
      </w:r>
      <w:r>
        <w:rPr>
          <w:color w:val="000000"/>
          <w:sz w:val="20"/>
        </w:rPr>
        <w:t>Issue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222AAE" w15:done="0"/>
  <w15:commentEx w15:paraId="37C13AD9" w15:done="0"/>
  <w15:commentEx w15:paraId="2F77A202" w15:done="0"/>
  <w15:commentEx w15:paraId="649186BB" w15:done="0"/>
  <w15:commentEx w15:paraId="34C9543A" w15:done="0"/>
  <w15:commentEx w15:paraId="43B89B1B" w15:paraIdParent="34C9543A" w15:done="0"/>
  <w15:commentEx w15:paraId="4C779912" w15:done="0"/>
  <w15:commentEx w15:paraId="54F0BA72" w15:done="0"/>
  <w15:commentEx w15:paraId="4539B89B" w15:done="0"/>
  <w15:commentEx w15:paraId="318E7A09" w15:done="0"/>
  <w15:commentEx w15:paraId="33A8BCCF" w15:done="0"/>
  <w15:commentEx w15:paraId="1417656E" w15:done="0"/>
  <w15:commentEx w15:paraId="1E44020F" w15:done="0"/>
  <w15:commentEx w15:paraId="0B564741" w15:done="0"/>
  <w15:commentEx w15:paraId="2C865483" w15:done="0"/>
  <w15:commentEx w15:paraId="2B536777" w15:done="0"/>
  <w15:commentEx w15:paraId="498FE7A8" w15:done="0"/>
  <w15:commentEx w15:paraId="5DAD0432" w15:done="0"/>
  <w15:commentEx w15:paraId="3F083ED7" w15:done="0"/>
  <w15:commentEx w15:paraId="36998719" w15:done="0"/>
  <w15:commentEx w15:paraId="1A3135E4" w15:done="0"/>
  <w15:commentEx w15:paraId="6E830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2B44B8" w16cex:dateUtc="2024-08-08T16:49:00Z"/>
  <w16cex:commentExtensible w16cex:durableId="42EBFE03" w16cex:dateUtc="2024-09-12T19:17:00Z"/>
  <w16cex:commentExtensible w16cex:durableId="1ADC6FD8" w16cex:dateUtc="2024-09-11T23:51:00Z"/>
  <w16cex:commentExtensible w16cex:durableId="6B5881FC" w16cex:dateUtc="2024-09-16T23:49:00Z"/>
  <w16cex:commentExtensible w16cex:durableId="2FE491DC" w16cex:dateUtc="2024-09-05T04:07:00Z"/>
  <w16cex:commentExtensible w16cex:durableId="64DC7D8C" w16cex:dateUtc="2024-09-05T17:46:00Z"/>
  <w16cex:commentExtensible w16cex:durableId="37741421" w16cex:dateUtc="2024-09-16T23:50:00Z"/>
  <w16cex:commentExtensible w16cex:durableId="390D08CD" w16cex:dateUtc="2024-09-11T23:50:00Z"/>
  <w16cex:commentExtensible w16cex:durableId="4B1807C8" w16cex:dateUtc="2024-09-05T17:30:00Z"/>
  <w16cex:commentExtensible w16cex:durableId="6097163B" w16cex:dateUtc="2024-09-11T23:39:00Z"/>
  <w16cex:commentExtensible w16cex:durableId="786FFEC4" w16cex:dateUtc="2024-09-16T23:53:00Z"/>
  <w16cex:commentExtensible w16cex:durableId="78D2DC1B" w16cex:dateUtc="2024-09-16T23:56:00Z"/>
  <w16cex:commentExtensible w16cex:durableId="5721D50F" w16cex:dateUtc="2024-09-16T23:58:00Z"/>
  <w16cex:commentExtensible w16cex:durableId="01CD3FBD" w16cex:dateUtc="2024-09-05T04:00:00Z"/>
  <w16cex:commentExtensible w16cex:durableId="2905B946" w16cex:dateUtc="2024-09-16T23:59:00Z"/>
  <w16cex:commentExtensible w16cex:durableId="6D5F569F" w16cex:dateUtc="2024-09-16T23:59:00Z"/>
  <w16cex:commentExtensible w16cex:durableId="36982CEC" w16cex:dateUtc="2024-08-08T17:38:00Z"/>
  <w16cex:commentExtensible w16cex:durableId="3ABB0559" w16cex:dateUtc="2024-09-17T00:01:00Z"/>
  <w16cex:commentExtensible w16cex:durableId="7D4317AC" w16cex:dateUtc="2024-09-17T00:03:00Z"/>
  <w16cex:commentExtensible w16cex:durableId="2AE58D20" w16cex:dateUtc="2024-09-17T00:04:00Z"/>
  <w16cex:commentExtensible w16cex:durableId="033F3F80" w16cex:dateUtc="2024-09-17T00:05:00Z"/>
  <w16cex:commentExtensible w16cex:durableId="1E52CBF6" w16cex:dateUtc="2024-09-17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222AAE" w16cid:durableId="3D2B44B8"/>
  <w16cid:commentId w16cid:paraId="37C13AD9" w16cid:durableId="42EBFE03"/>
  <w16cid:commentId w16cid:paraId="2F77A202" w16cid:durableId="1ADC6FD8"/>
  <w16cid:commentId w16cid:paraId="649186BB" w16cid:durableId="6B5881FC"/>
  <w16cid:commentId w16cid:paraId="34C9543A" w16cid:durableId="2FE491DC"/>
  <w16cid:commentId w16cid:paraId="43B89B1B" w16cid:durableId="64DC7D8C"/>
  <w16cid:commentId w16cid:paraId="4C779912" w16cid:durableId="37741421"/>
  <w16cid:commentId w16cid:paraId="54F0BA72" w16cid:durableId="390D08CD"/>
  <w16cid:commentId w16cid:paraId="4539B89B" w16cid:durableId="4B1807C8"/>
  <w16cid:commentId w16cid:paraId="318E7A09" w16cid:durableId="6097163B"/>
  <w16cid:commentId w16cid:paraId="33A8BCCF" w16cid:durableId="786FFEC4"/>
  <w16cid:commentId w16cid:paraId="1417656E" w16cid:durableId="78D2DC1B"/>
  <w16cid:commentId w16cid:paraId="1E44020F" w16cid:durableId="5721D50F"/>
  <w16cid:commentId w16cid:paraId="0B564741" w16cid:durableId="01CD3FBD"/>
  <w16cid:commentId w16cid:paraId="2C865483" w16cid:durableId="2905B946"/>
  <w16cid:commentId w16cid:paraId="2B536777" w16cid:durableId="6D5F569F"/>
  <w16cid:commentId w16cid:paraId="498FE7A8" w16cid:durableId="36982CEC"/>
  <w16cid:commentId w16cid:paraId="5DAD0432" w16cid:durableId="3ABB0559"/>
  <w16cid:commentId w16cid:paraId="3F083ED7" w16cid:durableId="7D4317AC"/>
  <w16cid:commentId w16cid:paraId="36998719" w16cid:durableId="2AE58D20"/>
  <w16cid:commentId w16cid:paraId="1A3135E4" w16cid:durableId="033F3F80"/>
  <w16cid:commentId w16cid:paraId="6E8301E4" w16cid:durableId="1E52C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87509" w14:textId="77777777" w:rsidR="00773430" w:rsidRDefault="00773430">
      <w:pPr>
        <w:spacing w:after="0" w:line="240" w:lineRule="auto"/>
      </w:pPr>
      <w:r>
        <w:separator/>
      </w:r>
    </w:p>
  </w:endnote>
  <w:endnote w:type="continuationSeparator" w:id="0">
    <w:p w14:paraId="2B0DB8CC" w14:textId="77777777" w:rsidR="00773430" w:rsidRDefault="0077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altName w:val="Arial"/>
    <w:panose1 w:val="020B060402020202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254B6" w:rsidRPr="00196470" w14:paraId="36D35D8A" w14:textId="77777777" w:rsidTr="00D904DC">
      <w:trPr>
        <w:cantSplit/>
        <w:jc w:val="center"/>
      </w:trPr>
      <w:tc>
        <w:tcPr>
          <w:tcW w:w="4876" w:type="dxa"/>
        </w:tcPr>
        <w:p w14:paraId="7CCA49CB" w14:textId="77777777" w:rsidR="005254B6" w:rsidRPr="00196470" w:rsidRDefault="005254B6" w:rsidP="00196470">
          <w:pPr>
            <w:spacing w:before="360" w:after="0" w:line="240" w:lineRule="exact"/>
            <w:jc w:val="left"/>
            <w:rPr>
              <w:szCs w:val="22"/>
            </w:rPr>
          </w:pPr>
          <w:r w:rsidRPr="00196470">
            <w:rPr>
              <w:szCs w:val="22"/>
            </w:rPr>
            <w:fldChar w:fldCharType="begin"/>
          </w:r>
          <w:r w:rsidRPr="00196470">
            <w:rPr>
              <w:szCs w:val="22"/>
            </w:rPr>
            <w:instrText xml:space="preserve">\PAGE \* ROMAN \* LOWER \* CHARFORMAT </w:instrText>
          </w:r>
          <w:r w:rsidRPr="00196470">
            <w:rPr>
              <w:szCs w:val="22"/>
            </w:rPr>
            <w:fldChar w:fldCharType="separate"/>
          </w:r>
          <w:r w:rsidRPr="00196470">
            <w:rPr>
              <w:noProof/>
              <w:szCs w:val="22"/>
            </w:rPr>
            <w:t>ii</w:t>
          </w:r>
          <w:r w:rsidRPr="00196470">
            <w:rPr>
              <w:szCs w:val="22"/>
            </w:rPr>
            <w:fldChar w:fldCharType="end"/>
          </w:r>
        </w:p>
      </w:tc>
      <w:tc>
        <w:tcPr>
          <w:tcW w:w="4876" w:type="dxa"/>
        </w:tcPr>
        <w:p w14:paraId="777DF956" w14:textId="77777777" w:rsidR="005254B6" w:rsidRPr="00196470" w:rsidRDefault="005254B6" w:rsidP="00196470">
          <w:pPr>
            <w:spacing w:before="360" w:after="0" w:line="240" w:lineRule="exact"/>
            <w:jc w:val="right"/>
            <w:rPr>
              <w:sz w:val="18"/>
            </w:rPr>
          </w:pPr>
          <w:r w:rsidRPr="00196470">
            <w:rPr>
              <w:sz w:val="18"/>
            </w:rPr>
            <w:t>© ISO 2023 – All rights reserved</w:t>
          </w:r>
        </w:p>
      </w:tc>
    </w:tr>
  </w:tbl>
  <w:p w14:paraId="65B8565D" w14:textId="77777777" w:rsidR="005254B6" w:rsidRPr="00196470" w:rsidRDefault="005254B6" w:rsidP="00196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5254B6" w:rsidRPr="00196470" w14:paraId="25420B6C" w14:textId="77777777" w:rsidTr="00D904DC">
      <w:trPr>
        <w:cantSplit/>
        <w:jc w:val="center"/>
      </w:trPr>
      <w:tc>
        <w:tcPr>
          <w:tcW w:w="4876" w:type="dxa"/>
        </w:tcPr>
        <w:p w14:paraId="11E8BD82" w14:textId="77777777" w:rsidR="005254B6" w:rsidRPr="00196470" w:rsidRDefault="005254B6" w:rsidP="00196470">
          <w:pPr>
            <w:spacing w:before="360" w:after="0" w:line="240" w:lineRule="exact"/>
            <w:jc w:val="left"/>
            <w:rPr>
              <w:sz w:val="18"/>
            </w:rPr>
          </w:pPr>
          <w:r w:rsidRPr="00196470">
            <w:rPr>
              <w:sz w:val="18"/>
            </w:rPr>
            <w:t>© ISO 2023 – All rights reserved</w:t>
          </w:r>
        </w:p>
      </w:tc>
      <w:tc>
        <w:tcPr>
          <w:tcW w:w="4876" w:type="dxa"/>
        </w:tcPr>
        <w:p w14:paraId="28BAE724" w14:textId="77777777" w:rsidR="005254B6" w:rsidRPr="00196470" w:rsidRDefault="005254B6" w:rsidP="00196470">
          <w:pPr>
            <w:spacing w:before="360" w:after="0" w:line="240" w:lineRule="exact"/>
            <w:jc w:val="right"/>
            <w:rPr>
              <w:szCs w:val="22"/>
            </w:rPr>
          </w:pPr>
          <w:r w:rsidRPr="00196470">
            <w:rPr>
              <w:szCs w:val="22"/>
            </w:rPr>
            <w:fldChar w:fldCharType="begin"/>
          </w:r>
          <w:r w:rsidRPr="00196470">
            <w:rPr>
              <w:szCs w:val="22"/>
            </w:rPr>
            <w:instrText xml:space="preserve">\PAGE \* ROMAN \* LOWER \* CHARFORMAT </w:instrText>
          </w:r>
          <w:r w:rsidRPr="00196470">
            <w:rPr>
              <w:szCs w:val="22"/>
            </w:rPr>
            <w:fldChar w:fldCharType="separate"/>
          </w:r>
          <w:r w:rsidRPr="00196470">
            <w:rPr>
              <w:noProof/>
              <w:szCs w:val="22"/>
            </w:rPr>
            <w:t>iii</w:t>
          </w:r>
          <w:r w:rsidRPr="00196470">
            <w:rPr>
              <w:szCs w:val="22"/>
            </w:rPr>
            <w:fldChar w:fldCharType="end"/>
          </w:r>
        </w:p>
      </w:tc>
    </w:tr>
  </w:tbl>
  <w:p w14:paraId="71BD02AD" w14:textId="77777777" w:rsidR="005254B6" w:rsidRPr="00196470" w:rsidRDefault="005254B6" w:rsidP="00196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96470" w:rsidRPr="00196470" w14:paraId="2E1855C7" w14:textId="77777777" w:rsidTr="00D904DC">
      <w:trPr>
        <w:cantSplit/>
        <w:jc w:val="center"/>
      </w:trPr>
      <w:tc>
        <w:tcPr>
          <w:tcW w:w="4876" w:type="dxa"/>
        </w:tcPr>
        <w:p w14:paraId="535F2AEB" w14:textId="77777777" w:rsidR="00196470" w:rsidRPr="00196470" w:rsidRDefault="00196470" w:rsidP="00196470">
          <w:pPr>
            <w:spacing w:before="360" w:after="0" w:line="240" w:lineRule="exact"/>
            <w:jc w:val="left"/>
            <w:rPr>
              <w:b/>
              <w:szCs w:val="22"/>
            </w:rPr>
          </w:pPr>
          <w:r w:rsidRPr="00196470">
            <w:rPr>
              <w:b/>
              <w:szCs w:val="22"/>
            </w:rPr>
            <w:fldChar w:fldCharType="begin"/>
          </w:r>
          <w:r w:rsidRPr="00196470">
            <w:rPr>
              <w:b/>
              <w:szCs w:val="22"/>
            </w:rPr>
            <w:instrText xml:space="preserve">PAGE \* ARABIC \* CHARFORMAT </w:instrText>
          </w:r>
          <w:r w:rsidRPr="00196470">
            <w:rPr>
              <w:b/>
              <w:szCs w:val="22"/>
            </w:rPr>
            <w:fldChar w:fldCharType="separate"/>
          </w:r>
          <w:r w:rsidRPr="00196470">
            <w:rPr>
              <w:b/>
              <w:noProof/>
              <w:szCs w:val="22"/>
            </w:rPr>
            <w:t>2</w:t>
          </w:r>
          <w:r w:rsidRPr="00196470">
            <w:rPr>
              <w:b/>
              <w:szCs w:val="22"/>
            </w:rPr>
            <w:fldChar w:fldCharType="end"/>
          </w:r>
        </w:p>
      </w:tc>
      <w:tc>
        <w:tcPr>
          <w:tcW w:w="4876" w:type="dxa"/>
        </w:tcPr>
        <w:p w14:paraId="04FE6293" w14:textId="77777777" w:rsidR="00196470" w:rsidRPr="00196470" w:rsidRDefault="00196470" w:rsidP="00196470">
          <w:pPr>
            <w:spacing w:before="360" w:after="0" w:line="240" w:lineRule="exact"/>
            <w:jc w:val="right"/>
            <w:rPr>
              <w:sz w:val="18"/>
            </w:rPr>
          </w:pPr>
          <w:r w:rsidRPr="00196470">
            <w:rPr>
              <w:sz w:val="18"/>
            </w:rPr>
            <w:t>© ISO 2023 – All rights reserved</w:t>
          </w:r>
        </w:p>
      </w:tc>
    </w:tr>
  </w:tbl>
  <w:p w14:paraId="2E03D11A" w14:textId="77777777" w:rsidR="00196470" w:rsidRPr="00196470" w:rsidRDefault="00196470" w:rsidP="001964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96470" w:rsidRPr="00196470" w14:paraId="77D703E3" w14:textId="77777777" w:rsidTr="00D904DC">
      <w:trPr>
        <w:cantSplit/>
        <w:jc w:val="center"/>
      </w:trPr>
      <w:tc>
        <w:tcPr>
          <w:tcW w:w="4876" w:type="dxa"/>
        </w:tcPr>
        <w:p w14:paraId="2601F424" w14:textId="77777777" w:rsidR="00196470" w:rsidRPr="00196470" w:rsidRDefault="00196470" w:rsidP="00196470">
          <w:pPr>
            <w:spacing w:before="360" w:after="0" w:line="240" w:lineRule="exact"/>
            <w:jc w:val="left"/>
            <w:rPr>
              <w:sz w:val="18"/>
            </w:rPr>
          </w:pPr>
          <w:r w:rsidRPr="00196470">
            <w:rPr>
              <w:sz w:val="18"/>
            </w:rPr>
            <w:t>© ISO 2023 – All rights reserved</w:t>
          </w:r>
        </w:p>
      </w:tc>
      <w:tc>
        <w:tcPr>
          <w:tcW w:w="4876" w:type="dxa"/>
        </w:tcPr>
        <w:p w14:paraId="33FFCFE3" w14:textId="77777777" w:rsidR="00196470" w:rsidRPr="00196470" w:rsidRDefault="00196470" w:rsidP="00196470">
          <w:pPr>
            <w:spacing w:before="360" w:after="0" w:line="240" w:lineRule="exact"/>
            <w:jc w:val="right"/>
            <w:rPr>
              <w:b/>
              <w:szCs w:val="22"/>
            </w:rPr>
          </w:pPr>
          <w:r w:rsidRPr="00196470">
            <w:rPr>
              <w:b/>
              <w:szCs w:val="22"/>
            </w:rPr>
            <w:fldChar w:fldCharType="begin"/>
          </w:r>
          <w:r w:rsidRPr="00196470">
            <w:rPr>
              <w:b/>
              <w:szCs w:val="22"/>
            </w:rPr>
            <w:instrText xml:space="preserve">PAGE \* ARABIC \* CHARFORMAT </w:instrText>
          </w:r>
          <w:r w:rsidRPr="00196470">
            <w:rPr>
              <w:b/>
              <w:szCs w:val="22"/>
            </w:rPr>
            <w:fldChar w:fldCharType="separate"/>
          </w:r>
          <w:r w:rsidRPr="00196470">
            <w:rPr>
              <w:b/>
              <w:noProof/>
              <w:szCs w:val="22"/>
            </w:rPr>
            <w:t>3</w:t>
          </w:r>
          <w:r w:rsidRPr="00196470">
            <w:rPr>
              <w:b/>
              <w:szCs w:val="22"/>
            </w:rPr>
            <w:fldChar w:fldCharType="end"/>
          </w:r>
        </w:p>
      </w:tc>
    </w:tr>
  </w:tbl>
  <w:p w14:paraId="08A09395" w14:textId="77777777" w:rsidR="00196470" w:rsidRPr="00196470" w:rsidRDefault="00196470" w:rsidP="001964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96470" w:rsidRPr="00196470" w14:paraId="10D66EA3" w14:textId="77777777" w:rsidTr="00D904DC">
      <w:trPr>
        <w:cantSplit/>
        <w:jc w:val="center"/>
      </w:trPr>
      <w:tc>
        <w:tcPr>
          <w:tcW w:w="4876" w:type="dxa"/>
        </w:tcPr>
        <w:p w14:paraId="6443D9DF" w14:textId="77777777" w:rsidR="00196470" w:rsidRPr="00196470" w:rsidRDefault="00196470" w:rsidP="00196470">
          <w:pPr>
            <w:spacing w:before="360" w:after="0" w:line="240" w:lineRule="exact"/>
            <w:jc w:val="left"/>
            <w:rPr>
              <w:sz w:val="18"/>
            </w:rPr>
          </w:pPr>
          <w:r w:rsidRPr="00196470">
            <w:rPr>
              <w:sz w:val="18"/>
            </w:rPr>
            <w:t>© ISO 2023 – All rights reserved</w:t>
          </w:r>
        </w:p>
      </w:tc>
      <w:tc>
        <w:tcPr>
          <w:tcW w:w="4876" w:type="dxa"/>
        </w:tcPr>
        <w:p w14:paraId="1A0A1BBA" w14:textId="77777777" w:rsidR="00196470" w:rsidRPr="00196470" w:rsidRDefault="00196470" w:rsidP="00196470">
          <w:pPr>
            <w:spacing w:before="360" w:after="0" w:line="240" w:lineRule="exact"/>
            <w:jc w:val="right"/>
            <w:rPr>
              <w:b/>
              <w:szCs w:val="22"/>
            </w:rPr>
          </w:pPr>
          <w:r w:rsidRPr="00196470">
            <w:rPr>
              <w:b/>
              <w:szCs w:val="22"/>
            </w:rPr>
            <w:fldChar w:fldCharType="begin"/>
          </w:r>
          <w:r w:rsidRPr="00196470">
            <w:rPr>
              <w:b/>
              <w:szCs w:val="22"/>
            </w:rPr>
            <w:instrText xml:space="preserve">PAGE \* ARABIC \* CHARFORMAT </w:instrText>
          </w:r>
          <w:r w:rsidRPr="00196470">
            <w:rPr>
              <w:b/>
              <w:szCs w:val="22"/>
            </w:rPr>
            <w:fldChar w:fldCharType="separate"/>
          </w:r>
          <w:r w:rsidRPr="00196470">
            <w:rPr>
              <w:b/>
              <w:noProof/>
              <w:szCs w:val="22"/>
            </w:rPr>
            <w:t>1</w:t>
          </w:r>
          <w:r w:rsidRPr="00196470">
            <w:rPr>
              <w:b/>
              <w:szCs w:val="22"/>
            </w:rPr>
            <w:fldChar w:fldCharType="end"/>
          </w:r>
        </w:p>
      </w:tc>
    </w:tr>
  </w:tbl>
  <w:p w14:paraId="208DC268" w14:textId="77777777" w:rsidR="00196470" w:rsidRDefault="00196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E4FB2" w14:textId="77777777" w:rsidR="00773430" w:rsidRDefault="00773430">
      <w:pPr>
        <w:spacing w:after="0" w:line="240" w:lineRule="auto"/>
      </w:pPr>
      <w:r>
        <w:separator/>
      </w:r>
    </w:p>
  </w:footnote>
  <w:footnote w:type="continuationSeparator" w:id="0">
    <w:p w14:paraId="3D5858F3" w14:textId="77777777" w:rsidR="00773430" w:rsidRDefault="00773430">
      <w:pPr>
        <w:spacing w:after="0" w:line="240" w:lineRule="auto"/>
      </w:pPr>
      <w:r>
        <w:continuationSeparator/>
      </w:r>
    </w:p>
  </w:footnote>
  <w:footnote w:id="1">
    <w:p w14:paraId="4FE3910F" w14:textId="3056FF55" w:rsidR="003D42C7" w:rsidRPr="003D42C7" w:rsidRDefault="003D42C7">
      <w:pPr>
        <w:pStyle w:val="FootnoteText"/>
        <w:rPr>
          <w:lang w:val="en-US"/>
          <w:rPrChange w:id="119" w:author="Matthew Hardy" w:date="2024-09-11T16:44:00Z" w16du:dateUtc="2024-09-11T23:44:00Z">
            <w:rPr/>
          </w:rPrChange>
        </w:rPr>
      </w:pPr>
      <w:ins w:id="120" w:author="Matthew Hardy" w:date="2024-09-11T16:44:00Z" w16du:dateUtc="2024-09-11T23:44:00Z">
        <w:r>
          <w:rPr>
            <w:rStyle w:val="FootnoteReference"/>
          </w:rPr>
          <w:footnoteRef/>
        </w:r>
        <w:r>
          <w:t xml:space="preserve"> </w:t>
        </w:r>
      </w:ins>
      <w:ins w:id="121" w:author="Matthew Hardy" w:date="2024-09-11T16:45:00Z" w16du:dateUtc="2024-09-11T23:45:00Z">
        <w:r w:rsidRPr="003D42C7">
          <w:t>StructTreeRoot refers to the structure tree root dictionary (see "</w:t>
        </w:r>
        <w:r>
          <w:t xml:space="preserve">ISO 32000-2:2020, </w:t>
        </w:r>
        <w:r w:rsidRPr="003D42C7">
          <w:t>Table 354 — Entries in the structure tree root") and is not the name of a structure element.</w:t>
        </w:r>
      </w:ins>
    </w:p>
  </w:footnote>
  <w:footnote w:id="2">
    <w:p w14:paraId="6C80B1C0" w14:textId="2D00BF8D" w:rsidR="003D42C7" w:rsidRPr="003D42C7" w:rsidRDefault="003D42C7">
      <w:pPr>
        <w:pStyle w:val="FootnoteText"/>
        <w:rPr>
          <w:lang w:val="en-US"/>
          <w:rPrChange w:id="138" w:author="Matthew Hardy" w:date="2024-09-11T16:46:00Z" w16du:dateUtc="2024-09-11T23:46:00Z">
            <w:rPr/>
          </w:rPrChange>
        </w:rPr>
      </w:pPr>
      <w:ins w:id="139" w:author="Matthew Hardy" w:date="2024-09-11T16:46:00Z" w16du:dateUtc="2024-09-11T23:46:00Z">
        <w:r>
          <w:rPr>
            <w:rStyle w:val="FootnoteReference"/>
          </w:rPr>
          <w:footnoteRef/>
        </w:r>
        <w:r>
          <w:t xml:space="preserve"> </w:t>
        </w:r>
        <w:r>
          <w:rPr>
            <w:lang w:val="en-US"/>
          </w:rPr>
          <w:t xml:space="preserve">A content item </w:t>
        </w:r>
      </w:ins>
      <w:ins w:id="140" w:author="Matthew Hardy" w:date="2024-09-11T16:47:00Z" w16du:dateUtc="2024-09-11T23:47:00Z">
        <w:r>
          <w:rPr>
            <w:lang w:val="en-US"/>
          </w:rPr>
          <w:t xml:space="preserve">refers to page content </w:t>
        </w:r>
      </w:ins>
      <w:ins w:id="141" w:author="Matthew Hardy" w:date="2024-09-11T16:48:00Z" w16du:dateUtc="2024-09-11T23:48:00Z">
        <w:r>
          <w:rPr>
            <w:lang w:val="en-US"/>
          </w:rPr>
          <w:t xml:space="preserve">(see ISO 32000-2:2020, </w:t>
        </w:r>
        <w:r w:rsidR="00E2563E">
          <w:rPr>
            <w:lang w:val="en-US"/>
          </w:rPr>
          <w:t>14.8.2 “Tagged PDF and page content”)</w:t>
        </w:r>
      </w:ins>
      <w:ins w:id="142" w:author="Matthew Hardy" w:date="2024-09-12T11:44:00Z" w16du:dateUtc="2024-09-12T18:44:00Z">
        <w:r w:rsidR="00801BA2">
          <w:rPr>
            <w:lang w:val="en-US"/>
          </w:rPr>
          <w:t xml:space="preserve"> or PDF objects (see </w:t>
        </w:r>
      </w:ins>
      <w:ins w:id="143" w:author="Matthew Hardy" w:date="2024-09-12T11:49:00Z" w16du:dateUtc="2024-09-12T18:49:00Z">
        <w:r w:rsidR="00801BA2">
          <w:rPr>
            <w:lang w:val="en-US"/>
          </w:rPr>
          <w:t>ISO 32000-2:2020, 14.7 “PDF objects as content items”</w:t>
        </w:r>
      </w:ins>
      <w:ins w:id="144" w:author="Matthew Hardy" w:date="2024-09-12T11:44:00Z" w16du:dateUtc="2024-09-12T18:44:00Z">
        <w:r w:rsidR="00801BA2">
          <w:rPr>
            <w:lang w:val="en-US"/>
          </w:rPr>
          <w:t xml:space="preserve">) </w:t>
        </w:r>
      </w:ins>
      <w:ins w:id="145" w:author="Matthew Hardy" w:date="2024-09-11T16:48:00Z" w16du:dateUtc="2024-09-11T23:48:00Z">
        <w:r w:rsidR="00E2563E">
          <w:rPr>
            <w:lang w:val="en-US"/>
          </w:rPr>
          <w:t>and does not refer to the name of a structure element type.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86211" w14:textId="5F410EF0" w:rsidR="005254B6" w:rsidRPr="00196470" w:rsidRDefault="005254B6" w:rsidP="00196470">
    <w:pPr>
      <w:spacing w:after="720" w:line="240" w:lineRule="exact"/>
      <w:rPr>
        <w:b/>
        <w:sz w:val="24"/>
      </w:rPr>
    </w:pPr>
    <w:r w:rsidRPr="00196470">
      <w:rPr>
        <w:b/>
        <w:sz w:val="24"/>
      </w:rPr>
      <w:t>ISO/DTS 32005:202</w:t>
    </w:r>
    <w:del w:id="12" w:author="Matthew Hardy" w:date="2024-09-27T10:48:00Z" w16du:dateUtc="2024-09-27T17:48:00Z">
      <w:r w:rsidRPr="00196470" w:rsidDel="004C79B1">
        <w:rPr>
          <w:b/>
          <w:sz w:val="24"/>
        </w:rPr>
        <w:delText>3</w:delText>
      </w:r>
    </w:del>
    <w:ins w:id="13" w:author="Matthew Hardy" w:date="2024-09-27T10:49:00Z" w16du:dateUtc="2024-09-27T17:49:00Z">
      <w:r w:rsidR="004C79B1">
        <w:rPr>
          <w:b/>
          <w:sz w:val="24"/>
        </w:rPr>
        <w:t>x</w:t>
      </w:r>
    </w:ins>
    <w:r w:rsidRPr="00196470">
      <w:rPr>
        <w:b/>
        <w:sz w:val="24"/>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54AF0" w14:textId="22743739" w:rsidR="005254B6" w:rsidRPr="00196470" w:rsidRDefault="005254B6" w:rsidP="00196470">
    <w:pPr>
      <w:spacing w:after="720" w:line="240" w:lineRule="exact"/>
      <w:jc w:val="right"/>
      <w:rPr>
        <w:b/>
        <w:sz w:val="24"/>
      </w:rPr>
    </w:pPr>
    <w:r w:rsidRPr="00196470">
      <w:rPr>
        <w:b/>
        <w:sz w:val="24"/>
      </w:rPr>
      <w:t>ISO/DTS 32005:202</w:t>
    </w:r>
    <w:del w:id="14" w:author="Matthew Hardy" w:date="2024-09-27T10:48:00Z" w16du:dateUtc="2024-09-27T17:48:00Z">
      <w:r w:rsidRPr="00196470" w:rsidDel="004C79B1">
        <w:rPr>
          <w:b/>
          <w:sz w:val="24"/>
        </w:rPr>
        <w:delText>3</w:delText>
      </w:r>
    </w:del>
    <w:ins w:id="15" w:author="Matthew Hardy" w:date="2024-09-27T10:49:00Z" w16du:dateUtc="2024-09-27T17:49:00Z">
      <w:r w:rsidR="004C79B1">
        <w:rPr>
          <w:b/>
          <w:sz w:val="24"/>
        </w:rPr>
        <w:t>x</w:t>
      </w:r>
    </w:ins>
    <w:r w:rsidRPr="00196470">
      <w:rPr>
        <w:b/>
        <w:sz w:val="24"/>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4EF1" w14:textId="7C8E7919" w:rsidR="00196470" w:rsidRPr="00196470" w:rsidRDefault="00196470" w:rsidP="00196470">
    <w:pPr>
      <w:spacing w:after="720" w:line="240" w:lineRule="exact"/>
      <w:rPr>
        <w:b/>
        <w:sz w:val="24"/>
      </w:rPr>
    </w:pPr>
    <w:r w:rsidRPr="00196470">
      <w:rPr>
        <w:b/>
        <w:sz w:val="24"/>
      </w:rPr>
      <w:t>ISO/DTS 32005:202</w:t>
    </w:r>
    <w:ins w:id="211" w:author="Matthew Hardy" w:date="2024-09-27T10:50:00Z" w16du:dateUtc="2024-09-27T17:50:00Z">
      <w:r w:rsidR="004C79B1">
        <w:rPr>
          <w:b/>
          <w:sz w:val="24"/>
        </w:rPr>
        <w:t>x</w:t>
      </w:r>
    </w:ins>
    <w:del w:id="212" w:author="Matthew Hardy" w:date="2024-09-27T10:48:00Z" w16du:dateUtc="2024-09-27T17:48:00Z">
      <w:r w:rsidRPr="00196470" w:rsidDel="004C79B1">
        <w:rPr>
          <w:b/>
          <w:sz w:val="24"/>
        </w:rPr>
        <w:delText>3</w:delText>
      </w:r>
    </w:del>
    <w:r w:rsidRPr="00196470">
      <w:rPr>
        <w:b/>
        <w:sz w:val="24"/>
      </w:rPr>
      <w: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7447" w14:textId="1068AABB" w:rsidR="00196470" w:rsidRPr="00196470" w:rsidRDefault="00196470" w:rsidP="00196470">
    <w:pPr>
      <w:spacing w:after="720" w:line="240" w:lineRule="exact"/>
      <w:jc w:val="right"/>
      <w:rPr>
        <w:b/>
        <w:sz w:val="24"/>
      </w:rPr>
    </w:pPr>
    <w:r w:rsidRPr="00196470">
      <w:rPr>
        <w:b/>
        <w:sz w:val="24"/>
      </w:rPr>
      <w:t>ISO/DTS 32005:202</w:t>
    </w:r>
    <w:del w:id="213" w:author="Matthew Hardy" w:date="2024-09-27T10:50:00Z" w16du:dateUtc="2024-09-27T17:50:00Z">
      <w:r w:rsidRPr="00196470" w:rsidDel="004C79B1">
        <w:rPr>
          <w:b/>
          <w:sz w:val="24"/>
        </w:rPr>
        <w:delText>3</w:delText>
      </w:r>
    </w:del>
    <w:ins w:id="214" w:author="Matthew Hardy" w:date="2024-09-27T10:50:00Z" w16du:dateUtc="2024-09-27T17:50:00Z">
      <w:r w:rsidR="004C79B1">
        <w:rPr>
          <w:b/>
          <w:sz w:val="24"/>
        </w:rPr>
        <w:t>x</w:t>
      </w:r>
    </w:ins>
    <w:r w:rsidRPr="00196470">
      <w:rPr>
        <w:b/>
        <w:sz w:val="24"/>
      </w:rPr>
      <w: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196470" w:rsidRPr="00196470" w14:paraId="7813832A" w14:textId="77777777" w:rsidTr="00D904DC">
      <w:trPr>
        <w:cantSplit/>
        <w:jc w:val="center"/>
      </w:trPr>
      <w:tc>
        <w:tcPr>
          <w:tcW w:w="5387" w:type="dxa"/>
          <w:tcBorders>
            <w:top w:val="single" w:sz="18" w:space="0" w:color="auto"/>
            <w:bottom w:val="single" w:sz="18" w:space="0" w:color="auto"/>
          </w:tcBorders>
        </w:tcPr>
        <w:p w14:paraId="2525F081" w14:textId="387D29A2" w:rsidR="00196470" w:rsidRPr="00196470" w:rsidRDefault="00196470" w:rsidP="00196470">
          <w:pPr>
            <w:spacing w:before="120" w:after="120" w:line="240" w:lineRule="exact"/>
            <w:jc w:val="left"/>
            <w:rPr>
              <w:b/>
              <w:sz w:val="24"/>
            </w:rPr>
          </w:pPr>
          <w:r w:rsidRPr="00196470">
            <w:rPr>
              <w:b/>
              <w:sz w:val="24"/>
            </w:rPr>
            <w:t>TECHNICAL SPECIFICATION</w:t>
          </w:r>
        </w:p>
      </w:tc>
      <w:tc>
        <w:tcPr>
          <w:tcW w:w="4366" w:type="dxa"/>
          <w:tcBorders>
            <w:top w:val="single" w:sz="18" w:space="0" w:color="auto"/>
            <w:bottom w:val="single" w:sz="18" w:space="0" w:color="auto"/>
          </w:tcBorders>
        </w:tcPr>
        <w:p w14:paraId="3B885437" w14:textId="58BF87CF" w:rsidR="00196470" w:rsidRPr="00196470" w:rsidRDefault="00196470" w:rsidP="00196470">
          <w:pPr>
            <w:spacing w:before="120" w:after="120" w:line="240" w:lineRule="exact"/>
            <w:jc w:val="right"/>
            <w:rPr>
              <w:b/>
              <w:sz w:val="24"/>
            </w:rPr>
          </w:pPr>
          <w:r w:rsidRPr="00196470">
            <w:rPr>
              <w:b/>
              <w:sz w:val="24"/>
            </w:rPr>
            <w:t>ISO/DTS 32005:202</w:t>
          </w:r>
          <w:ins w:id="215" w:author="Matthew Hardy" w:date="2024-09-27T10:50:00Z" w16du:dateUtc="2024-09-27T17:50:00Z">
            <w:r w:rsidR="004C79B1">
              <w:rPr>
                <w:b/>
                <w:sz w:val="24"/>
              </w:rPr>
              <w:t>x</w:t>
            </w:r>
          </w:ins>
          <w:del w:id="216" w:author="Matthew Hardy" w:date="2024-09-27T10:48:00Z" w16du:dateUtc="2024-09-27T17:48:00Z">
            <w:r w:rsidRPr="00196470" w:rsidDel="004C79B1">
              <w:rPr>
                <w:b/>
                <w:sz w:val="24"/>
              </w:rPr>
              <w:delText>3</w:delText>
            </w:r>
          </w:del>
          <w:r w:rsidRPr="00196470">
            <w:rPr>
              <w:b/>
              <w:sz w:val="24"/>
            </w:rPr>
            <w:t>(E)</w:t>
          </w:r>
        </w:p>
      </w:tc>
    </w:tr>
  </w:tbl>
  <w:p w14:paraId="6D53EE50" w14:textId="77777777" w:rsidR="00196470" w:rsidRDefault="00196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2"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217EC"/>
    <w:multiLevelType w:val="hybridMultilevel"/>
    <w:tmpl w:val="DD96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2804692">
    <w:abstractNumId w:val="11"/>
  </w:num>
  <w:num w:numId="2" w16cid:durableId="2103992940">
    <w:abstractNumId w:val="11"/>
  </w:num>
  <w:num w:numId="3" w16cid:durableId="835270391">
    <w:abstractNumId w:val="11"/>
  </w:num>
  <w:num w:numId="4" w16cid:durableId="1409110430">
    <w:abstractNumId w:val="11"/>
  </w:num>
  <w:num w:numId="5" w16cid:durableId="268006927">
    <w:abstractNumId w:val="11"/>
  </w:num>
  <w:num w:numId="6" w16cid:durableId="27335028">
    <w:abstractNumId w:val="11"/>
  </w:num>
  <w:num w:numId="7" w16cid:durableId="2012097644">
    <w:abstractNumId w:val="10"/>
  </w:num>
  <w:num w:numId="8" w16cid:durableId="2116056448">
    <w:abstractNumId w:val="10"/>
  </w:num>
  <w:num w:numId="9" w16cid:durableId="1016734218">
    <w:abstractNumId w:val="10"/>
  </w:num>
  <w:num w:numId="10" w16cid:durableId="2012372239">
    <w:abstractNumId w:val="10"/>
  </w:num>
  <w:num w:numId="11" w16cid:durableId="2140611679">
    <w:abstractNumId w:val="10"/>
  </w:num>
  <w:num w:numId="12" w16cid:durableId="864372209">
    <w:abstractNumId w:val="10"/>
  </w:num>
  <w:num w:numId="13" w16cid:durableId="1820686374">
    <w:abstractNumId w:val="13"/>
  </w:num>
  <w:num w:numId="14" w16cid:durableId="1181313400">
    <w:abstractNumId w:val="9"/>
  </w:num>
  <w:num w:numId="15" w16cid:durableId="1855150849">
    <w:abstractNumId w:val="7"/>
  </w:num>
  <w:num w:numId="16" w16cid:durableId="374475342">
    <w:abstractNumId w:val="6"/>
  </w:num>
  <w:num w:numId="17" w16cid:durableId="1060178477">
    <w:abstractNumId w:val="5"/>
  </w:num>
  <w:num w:numId="18" w16cid:durableId="1033847511">
    <w:abstractNumId w:val="4"/>
  </w:num>
  <w:num w:numId="19" w16cid:durableId="1902977515">
    <w:abstractNumId w:val="8"/>
  </w:num>
  <w:num w:numId="20" w16cid:durableId="1138494413">
    <w:abstractNumId w:val="3"/>
  </w:num>
  <w:num w:numId="21" w16cid:durableId="383259343">
    <w:abstractNumId w:val="2"/>
  </w:num>
  <w:num w:numId="22" w16cid:durableId="624429555">
    <w:abstractNumId w:val="1"/>
  </w:num>
  <w:num w:numId="23" w16cid:durableId="45372209">
    <w:abstractNumId w:val="0"/>
  </w:num>
  <w:num w:numId="24" w16cid:durableId="183864276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hew Hardy">
    <w15:presenceInfo w15:providerId="AD" w15:userId="S::mahardy@adobe.com::71b0ebb1-6e21-4e23-8b64-85a2493fb3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mirrorMargin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5119.3586689815"/>
    <w:docVar w:name="ex_eXtylesBuild" w:val="4833"/>
    <w:docVar w:name="ex_FontAudit" w:val="APComplete"/>
    <w:docVar w:name="ex_ISOAutoStyle" w:val="APComplete"/>
    <w:docVar w:name="EX_LAST_PALETTE_TAB" w:val="4"/>
    <w:docVar w:name="ex_ParseBib" w:val="APComplete"/>
    <w:docVar w:name="ex_PPCleanUp" w:val="PPCleanUpComplete"/>
    <w:docVar w:name="ex_StandardCit" w:val="APComplete"/>
    <w:docVar w:name="ex_StdValid" w:val="APComplete"/>
    <w:docVar w:name="ex_TermCheck" w:val="APComplete"/>
    <w:docVar w:name="ex_URLCheck" w:val="APComplete"/>
    <w:docVar w:name="ex_WordVersion" w:val="16.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Blue|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Footnote Mode By Section" w:val="NO"/>
    <w:docVar w:name="iceFileDir" w:val="O:\Documents\TC171\SC002\045878 - ISO_NP TS 32005 (Ed 1)\50.00\170"/>
    <w:docVar w:name="iceFileName" w:val="C045878e.docx"/>
    <w:docVar w:name="iceJABR" w:val="Standard"/>
    <w:docVar w:name="iceJournalName" w:val="ISO Standard"/>
    <w:docVar w:name="icePublisher" w:val="ISO"/>
    <w:docVar w:name="ISOCommref" w:val="ISO/TC 171/SC 2"/>
    <w:docVar w:name="ISOContentLanguage" w:val="en"/>
    <w:docVar w:name="ISOCopyrightHolder" w:val="ISO"/>
    <w:docVar w:name="ISOCopyrightStatement" w:val="All rights reserved"/>
    <w:docVar w:name="ISOCopyrightYear" w:val="2023"/>
    <w:docVar w:name="ISODILanguage" w:val="en"/>
    <w:docVar w:name="ISODIProjID" w:val="45878"/>
    <w:docVar w:name="ISODIProjID3DIGITS" w:val="45"/>
    <w:docVar w:name="ISODIReleaseVersion" w:val="IS"/>
    <w:docVar w:name="ISODISdo" w:val="ISO"/>
    <w:docVar w:name="ISODIUrn" w:val="iso:std:iso:ts:32005:ed-1:v1:en"/>
    <w:docVar w:name="ISODocnumber" w:val="32005"/>
    <w:docVar w:name="ISODocref" w:val="ISO/TS 32005:2023(en)"/>
    <w:docVar w:name="ISODoctype" w:val="TS"/>
    <w:docVar w:name="ISOEdition" w:val="1"/>
    <w:docVar w:name="ISOFullEN" w:val="Document management — Portable Document Format — PDF 1.7 and 2.0 structure namespace inclusion in ISO 32000-2"/>
    <w:docVar w:name="ISOFullFR" w:val="Gestion de documents — Format de document portable — Inclusion des espaces de noms de structures PDF 1.7 et 2.0 dans l'ISO 32000-2"/>
    <w:docVar w:name="ISOIntroEN" w:val="Document management"/>
    <w:docVar w:name="ISOIntroFR" w:val="Gestion de documents"/>
    <w:docVar w:name="ISOMainEN" w:val="Portable Document Format — PDF 1.7 and 2.0 structure namespace inclusion in ISO 32000-2"/>
    <w:docVar w:name="ISOMainFR" w:val="Format de document portable — Inclusion des espaces de noms de structures PDF 1.7 et 2.0 dans l'ISO 32000-2"/>
    <w:docVar w:name="ISOOriginator" w:val="ISO"/>
    <w:docVar w:name="ISOPageCount" w:val="40"/>
    <w:docVar w:name="ISOPriceRef" w:val="40"/>
    <w:docVar w:name="ISOPublicationDate" w:val="2023-07-13"/>
    <w:docVar w:name="ISOPublicationYear" w:val="2023"/>
    <w:docVar w:name="ISOPubliclyAvailableSpec" w:val="False"/>
    <w:docVar w:name="ISOReleaseDate" w:val="2023-07-13"/>
    <w:docVar w:name="ISOSecretariat" w:val="ANSI"/>
    <w:docVar w:name="ISOStdRefDated" w:val="ISO/TS 32005:2023"/>
    <w:docVar w:name="ISOStdRefUndated" w:val="ISO/TS 32005"/>
    <w:docVar w:name="ISOVersion" w:val="1"/>
    <w:docVar w:name="ISOVoteEnd" w:val="2023-xx-xx"/>
    <w:docVar w:name="ISOVoteStart" w:val="2023-xx-xx"/>
    <w:docVar w:name="Note Numbering Style Setting" w:val="0|"/>
    <w:docVar w:name="PreEdit Baseline Path" w:val="O:\Documents\TC171\SC002\045878 - ISO_NP TS 32005 (Ed 1)\60.00\320\C045878e$base.docx"/>
    <w:docVar w:name="PreEdit Baseline Timestamp" w:val="2023-07-11 18:57:02"/>
    <w:docVar w:name="PreEdit Up-Front Loss" w:val="complete"/>
    <w:docVar w:name="Publication" w:val="Standard:ISO Standard"/>
    <w:docVar w:name="Publisher" w:val="ISO"/>
    <w:docVar w:name="Type" w:val="All"/>
  </w:docVars>
  <w:rsids>
    <w:rsidRoot w:val="00826061"/>
    <w:rsid w:val="000040A0"/>
    <w:rsid w:val="00010C63"/>
    <w:rsid w:val="00015FD9"/>
    <w:rsid w:val="00016669"/>
    <w:rsid w:val="0004610A"/>
    <w:rsid w:val="0005206C"/>
    <w:rsid w:val="00052262"/>
    <w:rsid w:val="00055455"/>
    <w:rsid w:val="00056861"/>
    <w:rsid w:val="00060093"/>
    <w:rsid w:val="000607C9"/>
    <w:rsid w:val="00063A69"/>
    <w:rsid w:val="000641EC"/>
    <w:rsid w:val="00076239"/>
    <w:rsid w:val="00077E87"/>
    <w:rsid w:val="000806B0"/>
    <w:rsid w:val="000819FB"/>
    <w:rsid w:val="00093CC2"/>
    <w:rsid w:val="00097236"/>
    <w:rsid w:val="000A4066"/>
    <w:rsid w:val="000B171F"/>
    <w:rsid w:val="000C033F"/>
    <w:rsid w:val="000C0D9A"/>
    <w:rsid w:val="000C1F8C"/>
    <w:rsid w:val="000C40D4"/>
    <w:rsid w:val="000D02C4"/>
    <w:rsid w:val="000D3859"/>
    <w:rsid w:val="000D5CBF"/>
    <w:rsid w:val="000E111E"/>
    <w:rsid w:val="000E570A"/>
    <w:rsid w:val="000E5726"/>
    <w:rsid w:val="000F36ED"/>
    <w:rsid w:val="000F6D3E"/>
    <w:rsid w:val="000F743A"/>
    <w:rsid w:val="00124CCC"/>
    <w:rsid w:val="00127805"/>
    <w:rsid w:val="00131E1F"/>
    <w:rsid w:val="001456AB"/>
    <w:rsid w:val="00160DBD"/>
    <w:rsid w:val="00180790"/>
    <w:rsid w:val="00183683"/>
    <w:rsid w:val="00190487"/>
    <w:rsid w:val="00196470"/>
    <w:rsid w:val="00197910"/>
    <w:rsid w:val="001A09DB"/>
    <w:rsid w:val="001A0B0F"/>
    <w:rsid w:val="001A2D84"/>
    <w:rsid w:val="001A33D0"/>
    <w:rsid w:val="001A5D11"/>
    <w:rsid w:val="001A6CB0"/>
    <w:rsid w:val="001B51CD"/>
    <w:rsid w:val="001B5220"/>
    <w:rsid w:val="001B711B"/>
    <w:rsid w:val="001C3C4F"/>
    <w:rsid w:val="001C66C3"/>
    <w:rsid w:val="001D0F9E"/>
    <w:rsid w:val="001E0918"/>
    <w:rsid w:val="001E20E2"/>
    <w:rsid w:val="001F00C3"/>
    <w:rsid w:val="001F06E8"/>
    <w:rsid w:val="001F2F4B"/>
    <w:rsid w:val="00211216"/>
    <w:rsid w:val="00211B1A"/>
    <w:rsid w:val="00220BA5"/>
    <w:rsid w:val="00225905"/>
    <w:rsid w:val="00230BD3"/>
    <w:rsid w:val="00233146"/>
    <w:rsid w:val="00233B56"/>
    <w:rsid w:val="00240A04"/>
    <w:rsid w:val="00241D80"/>
    <w:rsid w:val="00242D64"/>
    <w:rsid w:val="00244D8E"/>
    <w:rsid w:val="002520CF"/>
    <w:rsid w:val="002533D6"/>
    <w:rsid w:val="00253F94"/>
    <w:rsid w:val="002625E8"/>
    <w:rsid w:val="00264095"/>
    <w:rsid w:val="00286233"/>
    <w:rsid w:val="002910FC"/>
    <w:rsid w:val="002918B4"/>
    <w:rsid w:val="00294FB0"/>
    <w:rsid w:val="00295D4B"/>
    <w:rsid w:val="002A4BEC"/>
    <w:rsid w:val="002A4FD4"/>
    <w:rsid w:val="002B45AB"/>
    <w:rsid w:val="002B5F8E"/>
    <w:rsid w:val="002B6466"/>
    <w:rsid w:val="002C453D"/>
    <w:rsid w:val="002C4B66"/>
    <w:rsid w:val="002C727A"/>
    <w:rsid w:val="002E0796"/>
    <w:rsid w:val="002E2778"/>
    <w:rsid w:val="002F7EEC"/>
    <w:rsid w:val="00300F08"/>
    <w:rsid w:val="003061C7"/>
    <w:rsid w:val="00310388"/>
    <w:rsid w:val="00314414"/>
    <w:rsid w:val="00322A7D"/>
    <w:rsid w:val="00326D12"/>
    <w:rsid w:val="00327085"/>
    <w:rsid w:val="003273AF"/>
    <w:rsid w:val="00333718"/>
    <w:rsid w:val="00350860"/>
    <w:rsid w:val="003559AD"/>
    <w:rsid w:val="00356AB3"/>
    <w:rsid w:val="00361C89"/>
    <w:rsid w:val="00365B1E"/>
    <w:rsid w:val="003675DE"/>
    <w:rsid w:val="00372CC8"/>
    <w:rsid w:val="00373A20"/>
    <w:rsid w:val="003763C2"/>
    <w:rsid w:val="00381ED7"/>
    <w:rsid w:val="00390663"/>
    <w:rsid w:val="0039545D"/>
    <w:rsid w:val="00395E39"/>
    <w:rsid w:val="003B67E5"/>
    <w:rsid w:val="003C3578"/>
    <w:rsid w:val="003D42C7"/>
    <w:rsid w:val="003E2C0B"/>
    <w:rsid w:val="003E71F6"/>
    <w:rsid w:val="003F2501"/>
    <w:rsid w:val="003F7562"/>
    <w:rsid w:val="00400F60"/>
    <w:rsid w:val="00401C7E"/>
    <w:rsid w:val="004049AD"/>
    <w:rsid w:val="00404DBD"/>
    <w:rsid w:val="004138FF"/>
    <w:rsid w:val="00417CB4"/>
    <w:rsid w:val="00441BE2"/>
    <w:rsid w:val="004421EF"/>
    <w:rsid w:val="00443C8C"/>
    <w:rsid w:val="004445F1"/>
    <w:rsid w:val="00450000"/>
    <w:rsid w:val="00450488"/>
    <w:rsid w:val="00451A5E"/>
    <w:rsid w:val="004543BE"/>
    <w:rsid w:val="0045790F"/>
    <w:rsid w:val="004624B7"/>
    <w:rsid w:val="00463F44"/>
    <w:rsid w:val="0047657D"/>
    <w:rsid w:val="00481387"/>
    <w:rsid w:val="00490CBC"/>
    <w:rsid w:val="004919E9"/>
    <w:rsid w:val="00493EA0"/>
    <w:rsid w:val="00495EBC"/>
    <w:rsid w:val="004A0D60"/>
    <w:rsid w:val="004A759C"/>
    <w:rsid w:val="004B0BF6"/>
    <w:rsid w:val="004B1B3F"/>
    <w:rsid w:val="004B2169"/>
    <w:rsid w:val="004B5059"/>
    <w:rsid w:val="004C241D"/>
    <w:rsid w:val="004C3EB4"/>
    <w:rsid w:val="004C79B1"/>
    <w:rsid w:val="004D4809"/>
    <w:rsid w:val="004E0AA2"/>
    <w:rsid w:val="004E6E8E"/>
    <w:rsid w:val="004E6FC9"/>
    <w:rsid w:val="004F2058"/>
    <w:rsid w:val="004F6FC4"/>
    <w:rsid w:val="00502CEC"/>
    <w:rsid w:val="00503871"/>
    <w:rsid w:val="005065C5"/>
    <w:rsid w:val="00522C2A"/>
    <w:rsid w:val="005254B6"/>
    <w:rsid w:val="00526284"/>
    <w:rsid w:val="005326AD"/>
    <w:rsid w:val="00535101"/>
    <w:rsid w:val="00540A11"/>
    <w:rsid w:val="0054733A"/>
    <w:rsid w:val="00550880"/>
    <w:rsid w:val="00567EAB"/>
    <w:rsid w:val="00581802"/>
    <w:rsid w:val="00587BC7"/>
    <w:rsid w:val="005B0583"/>
    <w:rsid w:val="005B3EC6"/>
    <w:rsid w:val="005B68DE"/>
    <w:rsid w:val="005D6017"/>
    <w:rsid w:val="005E15A4"/>
    <w:rsid w:val="005E3D83"/>
    <w:rsid w:val="005E4B9A"/>
    <w:rsid w:val="005E7C37"/>
    <w:rsid w:val="00607CC5"/>
    <w:rsid w:val="00610D56"/>
    <w:rsid w:val="0061470D"/>
    <w:rsid w:val="00635756"/>
    <w:rsid w:val="00644A34"/>
    <w:rsid w:val="00654E30"/>
    <w:rsid w:val="0066493A"/>
    <w:rsid w:val="006666EA"/>
    <w:rsid w:val="00673172"/>
    <w:rsid w:val="0067583C"/>
    <w:rsid w:val="0068101F"/>
    <w:rsid w:val="0068196B"/>
    <w:rsid w:val="00685647"/>
    <w:rsid w:val="006915F8"/>
    <w:rsid w:val="006A7767"/>
    <w:rsid w:val="006B2A9F"/>
    <w:rsid w:val="006C52FB"/>
    <w:rsid w:val="006C55EE"/>
    <w:rsid w:val="006C5E7A"/>
    <w:rsid w:val="006C6C87"/>
    <w:rsid w:val="006D096C"/>
    <w:rsid w:val="006D3D76"/>
    <w:rsid w:val="006E3F87"/>
    <w:rsid w:val="006E407D"/>
    <w:rsid w:val="006F01EA"/>
    <w:rsid w:val="00713220"/>
    <w:rsid w:val="00720D0F"/>
    <w:rsid w:val="00724F0A"/>
    <w:rsid w:val="0073587C"/>
    <w:rsid w:val="00737576"/>
    <w:rsid w:val="00742765"/>
    <w:rsid w:val="00744A6D"/>
    <w:rsid w:val="00755C87"/>
    <w:rsid w:val="00762AED"/>
    <w:rsid w:val="0076687C"/>
    <w:rsid w:val="00773430"/>
    <w:rsid w:val="007812F0"/>
    <w:rsid w:val="007879C9"/>
    <w:rsid w:val="00792BCD"/>
    <w:rsid w:val="00795CC9"/>
    <w:rsid w:val="007A0C4B"/>
    <w:rsid w:val="007A1795"/>
    <w:rsid w:val="007B55AC"/>
    <w:rsid w:val="007C307C"/>
    <w:rsid w:val="007D02BE"/>
    <w:rsid w:val="007E41E9"/>
    <w:rsid w:val="007F3B91"/>
    <w:rsid w:val="007F5AF4"/>
    <w:rsid w:val="007F7F35"/>
    <w:rsid w:val="00800E12"/>
    <w:rsid w:val="00801BA2"/>
    <w:rsid w:val="008033E6"/>
    <w:rsid w:val="00812128"/>
    <w:rsid w:val="00814A64"/>
    <w:rsid w:val="00820707"/>
    <w:rsid w:val="00823223"/>
    <w:rsid w:val="008257D8"/>
    <w:rsid w:val="00826061"/>
    <w:rsid w:val="008420E4"/>
    <w:rsid w:val="0084478A"/>
    <w:rsid w:val="008474CE"/>
    <w:rsid w:val="00847FAF"/>
    <w:rsid w:val="00856ADA"/>
    <w:rsid w:val="008713ED"/>
    <w:rsid w:val="008814B2"/>
    <w:rsid w:val="00885E28"/>
    <w:rsid w:val="00897961"/>
    <w:rsid w:val="008A0F13"/>
    <w:rsid w:val="008A7CE2"/>
    <w:rsid w:val="008B61E3"/>
    <w:rsid w:val="00900603"/>
    <w:rsid w:val="009014CA"/>
    <w:rsid w:val="009036E9"/>
    <w:rsid w:val="00907ADB"/>
    <w:rsid w:val="00916F06"/>
    <w:rsid w:val="00924C90"/>
    <w:rsid w:val="00932068"/>
    <w:rsid w:val="009419DA"/>
    <w:rsid w:val="00945537"/>
    <w:rsid w:val="00945778"/>
    <w:rsid w:val="009520F0"/>
    <w:rsid w:val="00963621"/>
    <w:rsid w:val="00963F48"/>
    <w:rsid w:val="00970629"/>
    <w:rsid w:val="0097303B"/>
    <w:rsid w:val="00974CCE"/>
    <w:rsid w:val="0097510E"/>
    <w:rsid w:val="009773A8"/>
    <w:rsid w:val="009802B8"/>
    <w:rsid w:val="00984542"/>
    <w:rsid w:val="00984A9A"/>
    <w:rsid w:val="00984AF3"/>
    <w:rsid w:val="00990A9B"/>
    <w:rsid w:val="009B22BD"/>
    <w:rsid w:val="009D0E4C"/>
    <w:rsid w:val="009D7ED0"/>
    <w:rsid w:val="009E10A6"/>
    <w:rsid w:val="009F0E8D"/>
    <w:rsid w:val="009F2E91"/>
    <w:rsid w:val="009F4BBC"/>
    <w:rsid w:val="00A00A97"/>
    <w:rsid w:val="00A03010"/>
    <w:rsid w:val="00A06DF6"/>
    <w:rsid w:val="00A10C28"/>
    <w:rsid w:val="00A15184"/>
    <w:rsid w:val="00A20E44"/>
    <w:rsid w:val="00A26AED"/>
    <w:rsid w:val="00A27527"/>
    <w:rsid w:val="00A27916"/>
    <w:rsid w:val="00A356C8"/>
    <w:rsid w:val="00A41654"/>
    <w:rsid w:val="00A41D60"/>
    <w:rsid w:val="00A44C02"/>
    <w:rsid w:val="00A45AE0"/>
    <w:rsid w:val="00A50D78"/>
    <w:rsid w:val="00A654E2"/>
    <w:rsid w:val="00A676F6"/>
    <w:rsid w:val="00A70DD5"/>
    <w:rsid w:val="00A752AD"/>
    <w:rsid w:val="00A802CC"/>
    <w:rsid w:val="00A806D3"/>
    <w:rsid w:val="00A84597"/>
    <w:rsid w:val="00A92B1C"/>
    <w:rsid w:val="00A94A8E"/>
    <w:rsid w:val="00A9653E"/>
    <w:rsid w:val="00A969D2"/>
    <w:rsid w:val="00A97EE0"/>
    <w:rsid w:val="00AB1828"/>
    <w:rsid w:val="00AB3467"/>
    <w:rsid w:val="00AB4F07"/>
    <w:rsid w:val="00AD1FCB"/>
    <w:rsid w:val="00AE3287"/>
    <w:rsid w:val="00AE4082"/>
    <w:rsid w:val="00AF5A2B"/>
    <w:rsid w:val="00B03CCE"/>
    <w:rsid w:val="00B06281"/>
    <w:rsid w:val="00B116B2"/>
    <w:rsid w:val="00B130F9"/>
    <w:rsid w:val="00B13387"/>
    <w:rsid w:val="00B156AB"/>
    <w:rsid w:val="00B20D23"/>
    <w:rsid w:val="00B24879"/>
    <w:rsid w:val="00B30E5D"/>
    <w:rsid w:val="00B4729E"/>
    <w:rsid w:val="00B60621"/>
    <w:rsid w:val="00B67D25"/>
    <w:rsid w:val="00B75A54"/>
    <w:rsid w:val="00B77025"/>
    <w:rsid w:val="00B8002D"/>
    <w:rsid w:val="00B80F08"/>
    <w:rsid w:val="00B83404"/>
    <w:rsid w:val="00B9118A"/>
    <w:rsid w:val="00BA1F97"/>
    <w:rsid w:val="00BA3AC6"/>
    <w:rsid w:val="00BA6E9D"/>
    <w:rsid w:val="00BA7D9E"/>
    <w:rsid w:val="00BB04F5"/>
    <w:rsid w:val="00BB48C8"/>
    <w:rsid w:val="00BB5351"/>
    <w:rsid w:val="00BC1B7F"/>
    <w:rsid w:val="00BC394B"/>
    <w:rsid w:val="00BD35CC"/>
    <w:rsid w:val="00BD5276"/>
    <w:rsid w:val="00BD6995"/>
    <w:rsid w:val="00BE4A31"/>
    <w:rsid w:val="00BE5856"/>
    <w:rsid w:val="00BE658C"/>
    <w:rsid w:val="00BF6100"/>
    <w:rsid w:val="00BF7921"/>
    <w:rsid w:val="00C06681"/>
    <w:rsid w:val="00C06AF1"/>
    <w:rsid w:val="00C076AA"/>
    <w:rsid w:val="00C14E49"/>
    <w:rsid w:val="00C20874"/>
    <w:rsid w:val="00C33932"/>
    <w:rsid w:val="00C40672"/>
    <w:rsid w:val="00C5037D"/>
    <w:rsid w:val="00C61882"/>
    <w:rsid w:val="00C75083"/>
    <w:rsid w:val="00C83357"/>
    <w:rsid w:val="00C876C9"/>
    <w:rsid w:val="00C910EF"/>
    <w:rsid w:val="00C95DEC"/>
    <w:rsid w:val="00CB107E"/>
    <w:rsid w:val="00CB259A"/>
    <w:rsid w:val="00CB4234"/>
    <w:rsid w:val="00CB4C7E"/>
    <w:rsid w:val="00CB5EBE"/>
    <w:rsid w:val="00CD0B4C"/>
    <w:rsid w:val="00D004B2"/>
    <w:rsid w:val="00D05545"/>
    <w:rsid w:val="00D06F78"/>
    <w:rsid w:val="00D11361"/>
    <w:rsid w:val="00D21643"/>
    <w:rsid w:val="00D216F9"/>
    <w:rsid w:val="00D2409C"/>
    <w:rsid w:val="00D27B97"/>
    <w:rsid w:val="00D306E1"/>
    <w:rsid w:val="00D33289"/>
    <w:rsid w:val="00D333F2"/>
    <w:rsid w:val="00D369CE"/>
    <w:rsid w:val="00D542E2"/>
    <w:rsid w:val="00D73554"/>
    <w:rsid w:val="00D737D7"/>
    <w:rsid w:val="00D81889"/>
    <w:rsid w:val="00D86232"/>
    <w:rsid w:val="00D86CB8"/>
    <w:rsid w:val="00D9463D"/>
    <w:rsid w:val="00D97E1A"/>
    <w:rsid w:val="00D97F67"/>
    <w:rsid w:val="00DA695E"/>
    <w:rsid w:val="00DC748A"/>
    <w:rsid w:val="00DD062B"/>
    <w:rsid w:val="00DD1BA4"/>
    <w:rsid w:val="00DE281E"/>
    <w:rsid w:val="00DE4388"/>
    <w:rsid w:val="00DE4393"/>
    <w:rsid w:val="00DE6806"/>
    <w:rsid w:val="00DF1F1A"/>
    <w:rsid w:val="00DF7422"/>
    <w:rsid w:val="00E05D1B"/>
    <w:rsid w:val="00E10847"/>
    <w:rsid w:val="00E23B94"/>
    <w:rsid w:val="00E2563E"/>
    <w:rsid w:val="00E26C5D"/>
    <w:rsid w:val="00E4028D"/>
    <w:rsid w:val="00E45DE1"/>
    <w:rsid w:val="00E46550"/>
    <w:rsid w:val="00E50249"/>
    <w:rsid w:val="00E55A48"/>
    <w:rsid w:val="00E55C1C"/>
    <w:rsid w:val="00E629DF"/>
    <w:rsid w:val="00E66E01"/>
    <w:rsid w:val="00E7396F"/>
    <w:rsid w:val="00E928DD"/>
    <w:rsid w:val="00E93175"/>
    <w:rsid w:val="00EA7BD6"/>
    <w:rsid w:val="00EB08F2"/>
    <w:rsid w:val="00EB3A75"/>
    <w:rsid w:val="00EB5FF5"/>
    <w:rsid w:val="00EB658A"/>
    <w:rsid w:val="00ED2519"/>
    <w:rsid w:val="00ED37E3"/>
    <w:rsid w:val="00ED4209"/>
    <w:rsid w:val="00ED69EF"/>
    <w:rsid w:val="00F02AD0"/>
    <w:rsid w:val="00F12414"/>
    <w:rsid w:val="00F1338B"/>
    <w:rsid w:val="00F17606"/>
    <w:rsid w:val="00F22BA1"/>
    <w:rsid w:val="00F2502D"/>
    <w:rsid w:val="00F43604"/>
    <w:rsid w:val="00F44C7C"/>
    <w:rsid w:val="00F53C7E"/>
    <w:rsid w:val="00F567A7"/>
    <w:rsid w:val="00F56AC3"/>
    <w:rsid w:val="00F57699"/>
    <w:rsid w:val="00F65D11"/>
    <w:rsid w:val="00F71F0F"/>
    <w:rsid w:val="00F73E4F"/>
    <w:rsid w:val="00F753BC"/>
    <w:rsid w:val="00F77E4F"/>
    <w:rsid w:val="00F804BA"/>
    <w:rsid w:val="00F81ACE"/>
    <w:rsid w:val="00F828CA"/>
    <w:rsid w:val="00F85048"/>
    <w:rsid w:val="00F9262B"/>
    <w:rsid w:val="00F9337B"/>
    <w:rsid w:val="00FA2B3B"/>
    <w:rsid w:val="00FB1F90"/>
    <w:rsid w:val="00FC1FDA"/>
    <w:rsid w:val="00FC7763"/>
    <w:rsid w:val="00FD273E"/>
    <w:rsid w:val="00FD6C4D"/>
    <w:rsid w:val="00FE0BE5"/>
    <w:rsid w:val="00FE669D"/>
    <w:rsid w:val="00FE6F81"/>
    <w:rsid w:val="00FE71A1"/>
    <w:rsid w:val="00FF0424"/>
    <w:rsid w:val="00FF2548"/>
    <w:rsid w:val="00FF4401"/>
    <w:rsid w:val="00FF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DDA22"/>
  <w15:chartTrackingRefBased/>
  <w15:docId w15:val="{1E8CB76C-441C-A140-A1BB-7C214B00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AB"/>
    <w:pPr>
      <w:spacing w:after="240" w:line="240" w:lineRule="atLeast"/>
      <w:jc w:val="both"/>
    </w:pPr>
    <w:rPr>
      <w:rFonts w:eastAsia="MS Mincho"/>
      <w:sz w:val="22"/>
      <w:lang w:val="en-GB" w:eastAsia="ja-JP"/>
    </w:rPr>
  </w:style>
  <w:style w:type="paragraph" w:styleId="Heading1">
    <w:name w:val="heading 1"/>
    <w:basedOn w:val="BaseHeading"/>
    <w:next w:val="Normal"/>
    <w:link w:val="Heading1Char"/>
    <w:qFormat/>
    <w:rsid w:val="002B45AB"/>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qFormat/>
    <w:rsid w:val="002B45AB"/>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qFormat/>
    <w:rsid w:val="002B45AB"/>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2B45AB"/>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2B45AB"/>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2B45AB"/>
    <w:pPr>
      <w:numPr>
        <w:ilvl w:val="5"/>
      </w:numPr>
      <w:outlineLvl w:val="5"/>
    </w:pPr>
  </w:style>
  <w:style w:type="paragraph" w:styleId="Heading7">
    <w:name w:val="heading 7"/>
    <w:basedOn w:val="Normal"/>
    <w:next w:val="Normal"/>
    <w:link w:val="Heading7Char"/>
    <w:uiPriority w:val="9"/>
    <w:semiHidden/>
    <w:unhideWhenUsed/>
    <w:qFormat/>
    <w:rsid w:val="00FD273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D273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27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51CD"/>
    <w:rPr>
      <w:rFonts w:eastAsia="MS Mincho"/>
      <w:b/>
      <w:sz w:val="26"/>
      <w:lang w:val="en-GB" w:eastAsia="ja-JP"/>
    </w:rPr>
  </w:style>
  <w:style w:type="character" w:customStyle="1" w:styleId="Heading2Char">
    <w:name w:val="Heading 2 Char"/>
    <w:link w:val="Heading2"/>
    <w:rsid w:val="001B51CD"/>
    <w:rPr>
      <w:rFonts w:eastAsia="MS Mincho"/>
      <w:b/>
      <w:sz w:val="24"/>
      <w:lang w:val="en-GB" w:eastAsia="ja-JP"/>
    </w:rPr>
  </w:style>
  <w:style w:type="character" w:customStyle="1" w:styleId="Heading3Char">
    <w:name w:val="Heading 3 Char"/>
    <w:link w:val="Heading3"/>
    <w:rsid w:val="001B51CD"/>
    <w:rPr>
      <w:rFonts w:eastAsia="MS Mincho"/>
      <w:b/>
      <w:sz w:val="22"/>
      <w:lang w:val="en-GB" w:eastAsia="ja-JP"/>
    </w:rPr>
  </w:style>
  <w:style w:type="character" w:customStyle="1" w:styleId="Heading4Char">
    <w:name w:val="Heading 4 Char"/>
    <w:link w:val="Heading4"/>
    <w:rsid w:val="00F828CA"/>
    <w:rPr>
      <w:rFonts w:eastAsia="MS Mincho"/>
      <w:b/>
      <w:sz w:val="22"/>
      <w:lang w:val="en-GB" w:eastAsia="ja-JP"/>
    </w:rPr>
  </w:style>
  <w:style w:type="character" w:customStyle="1" w:styleId="Heading5Char">
    <w:name w:val="Heading 5 Char"/>
    <w:link w:val="Heading5"/>
    <w:rsid w:val="001B51CD"/>
    <w:rPr>
      <w:rFonts w:eastAsia="MS Mincho"/>
      <w:b/>
      <w:sz w:val="22"/>
      <w:lang w:val="en-GB" w:eastAsia="ja-JP"/>
    </w:rPr>
  </w:style>
  <w:style w:type="character" w:customStyle="1" w:styleId="Heading6Char">
    <w:name w:val="Heading 6 Char"/>
    <w:link w:val="Heading6"/>
    <w:rsid w:val="001B51CD"/>
    <w:rPr>
      <w:rFonts w:eastAsia="MS Mincho"/>
      <w:b/>
      <w:sz w:val="22"/>
      <w:lang w:val="en-GB" w:eastAsia="ja-JP"/>
    </w:rPr>
  </w:style>
  <w:style w:type="paragraph" w:customStyle="1" w:styleId="a2">
    <w:name w:val="a2"/>
    <w:basedOn w:val="BaseHeading"/>
    <w:next w:val="Normal"/>
    <w:rsid w:val="002B45AB"/>
    <w:pPr>
      <w:numPr>
        <w:ilvl w:val="1"/>
        <w:numId w:val="7"/>
      </w:numPr>
      <w:tabs>
        <w:tab w:val="left" w:pos="500"/>
        <w:tab w:val="left" w:pos="720"/>
      </w:tabs>
      <w:spacing w:before="270" w:line="270" w:lineRule="exact"/>
    </w:pPr>
    <w:rPr>
      <w:b/>
      <w:sz w:val="28"/>
    </w:rPr>
  </w:style>
  <w:style w:type="paragraph" w:customStyle="1" w:styleId="a3">
    <w:name w:val="a3"/>
    <w:basedOn w:val="BaseHeading"/>
    <w:next w:val="Normal"/>
    <w:rsid w:val="002B45AB"/>
    <w:pPr>
      <w:numPr>
        <w:ilvl w:val="2"/>
        <w:numId w:val="7"/>
      </w:numPr>
      <w:tabs>
        <w:tab w:val="left" w:pos="640"/>
      </w:tabs>
      <w:spacing w:line="250" w:lineRule="exact"/>
    </w:pPr>
    <w:rPr>
      <w:b/>
    </w:rPr>
  </w:style>
  <w:style w:type="paragraph" w:customStyle="1" w:styleId="a4">
    <w:name w:val="a4"/>
    <w:basedOn w:val="BaseHeading"/>
    <w:next w:val="Normal"/>
    <w:rsid w:val="002B45AB"/>
    <w:pPr>
      <w:numPr>
        <w:ilvl w:val="3"/>
        <w:numId w:val="7"/>
      </w:numPr>
      <w:tabs>
        <w:tab w:val="left" w:pos="880"/>
      </w:tabs>
    </w:pPr>
    <w:rPr>
      <w:b/>
      <w:bCs/>
      <w:iCs/>
    </w:rPr>
  </w:style>
  <w:style w:type="paragraph" w:customStyle="1" w:styleId="a5">
    <w:name w:val="a5"/>
    <w:basedOn w:val="BaseHeading"/>
    <w:next w:val="Normal"/>
    <w:rsid w:val="002B45AB"/>
    <w:pPr>
      <w:numPr>
        <w:ilvl w:val="4"/>
        <w:numId w:val="7"/>
      </w:numPr>
      <w:tabs>
        <w:tab w:val="left" w:pos="1140"/>
        <w:tab w:val="left" w:pos="1360"/>
      </w:tabs>
    </w:pPr>
    <w:rPr>
      <w:b/>
      <w:bCs/>
      <w:iCs/>
    </w:rPr>
  </w:style>
  <w:style w:type="paragraph" w:customStyle="1" w:styleId="a6">
    <w:name w:val="a6"/>
    <w:basedOn w:val="BaseHeading"/>
    <w:next w:val="Normal"/>
    <w:rsid w:val="002B45AB"/>
    <w:pPr>
      <w:numPr>
        <w:ilvl w:val="5"/>
        <w:numId w:val="7"/>
      </w:numPr>
      <w:tabs>
        <w:tab w:val="left" w:pos="1140"/>
        <w:tab w:val="left" w:pos="1360"/>
      </w:tabs>
    </w:pPr>
    <w:rPr>
      <w:b/>
      <w:bCs/>
    </w:rPr>
  </w:style>
  <w:style w:type="paragraph" w:customStyle="1" w:styleId="ANNEX">
    <w:name w:val="ANNEX"/>
    <w:basedOn w:val="BaseHeading"/>
    <w:next w:val="Normal"/>
    <w:rsid w:val="002B45AB"/>
    <w:pPr>
      <w:keepNext/>
      <w:pageBreakBefore/>
      <w:numPr>
        <w:numId w:val="7"/>
      </w:numPr>
      <w:spacing w:after="760" w:line="310" w:lineRule="exact"/>
      <w:jc w:val="center"/>
    </w:pPr>
    <w:rPr>
      <w:rFonts w:eastAsia="MS Mincho"/>
      <w:b/>
      <w:sz w:val="28"/>
      <w:szCs w:val="20"/>
      <w:lang w:eastAsia="ja-JP"/>
    </w:rPr>
  </w:style>
  <w:style w:type="paragraph" w:customStyle="1" w:styleId="BiblioTitle">
    <w:name w:val="Biblio Title"/>
    <w:basedOn w:val="BaseHeading"/>
    <w:rsid w:val="002B45AB"/>
    <w:pPr>
      <w:pageBreakBefore/>
      <w:spacing w:after="760" w:line="280" w:lineRule="atLeast"/>
      <w:jc w:val="center"/>
    </w:pPr>
    <w:rPr>
      <w:b/>
      <w:sz w:val="28"/>
    </w:rPr>
  </w:style>
  <w:style w:type="paragraph" w:customStyle="1" w:styleId="Definition">
    <w:name w:val="Definition"/>
    <w:basedOn w:val="BaseText"/>
    <w:rsid w:val="002B45AB"/>
    <w:pPr>
      <w:spacing w:line="230" w:lineRule="atLeast"/>
    </w:pPr>
  </w:style>
  <w:style w:type="paragraph" w:customStyle="1" w:styleId="ForewordTitle">
    <w:name w:val="Foreword Title"/>
    <w:basedOn w:val="BaseHeading"/>
    <w:rsid w:val="002B45AB"/>
    <w:pPr>
      <w:keepNext/>
      <w:pageBreakBefore/>
      <w:suppressAutoHyphens/>
      <w:spacing w:before="310" w:after="310" w:line="310" w:lineRule="atLeast"/>
    </w:pPr>
    <w:rPr>
      <w:b/>
      <w:sz w:val="28"/>
    </w:rPr>
  </w:style>
  <w:style w:type="paragraph" w:customStyle="1" w:styleId="IntroTitle">
    <w:name w:val="Intro Title"/>
    <w:basedOn w:val="ForewordTitle"/>
    <w:rsid w:val="002B45AB"/>
  </w:style>
  <w:style w:type="paragraph" w:customStyle="1" w:styleId="Terms">
    <w:name w:val="Term(s)"/>
    <w:basedOn w:val="BaseText"/>
    <w:rsid w:val="002B45AB"/>
    <w:pPr>
      <w:suppressAutoHyphens/>
      <w:spacing w:after="0"/>
      <w:jc w:val="left"/>
    </w:pPr>
    <w:rPr>
      <w:b/>
    </w:rPr>
  </w:style>
  <w:style w:type="paragraph" w:customStyle="1" w:styleId="TermNum">
    <w:name w:val="TermNum"/>
    <w:basedOn w:val="BaseText"/>
    <w:rsid w:val="002B45AB"/>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6284"/>
    <w:pPr>
      <w:tabs>
        <w:tab w:val="right" w:pos="9752"/>
      </w:tabs>
      <w:spacing w:before="360" w:after="120" w:line="220" w:lineRule="exact"/>
    </w:pPr>
  </w:style>
  <w:style w:type="character" w:customStyle="1" w:styleId="FooterChar">
    <w:name w:val="Footer Char"/>
    <w:link w:val="Footer"/>
    <w:uiPriority w:val="99"/>
    <w:rsid w:val="00526284"/>
    <w:rPr>
      <w:sz w:val="22"/>
      <w:szCs w:val="22"/>
      <w:lang w:val="en-GB"/>
    </w:rPr>
  </w:style>
  <w:style w:type="paragraph" w:styleId="Header">
    <w:name w:val="header"/>
    <w:basedOn w:val="Normal"/>
    <w:link w:val="HeaderChar"/>
    <w:uiPriority w:val="99"/>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2B45AB"/>
    <w:pPr>
      <w:spacing w:after="120"/>
    </w:pPr>
  </w:style>
  <w:style w:type="character" w:customStyle="1" w:styleId="BodyTextChar">
    <w:name w:val="Body Text Char"/>
    <w:link w:val="BodyText"/>
    <w:uiPriority w:val="99"/>
    <w:rsid w:val="002B45AB"/>
    <w:rPr>
      <w:sz w:val="22"/>
      <w:szCs w:val="22"/>
      <w:lang w:val="en-GB"/>
    </w:rPr>
  </w:style>
  <w:style w:type="paragraph" w:customStyle="1" w:styleId="Formula">
    <w:name w:val="Formula"/>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2B45AB"/>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2B45AB"/>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Caption">
    <w:name w:val="caption"/>
    <w:basedOn w:val="Normal"/>
    <w:next w:val="Normal"/>
    <w:uiPriority w:val="35"/>
    <w:unhideWhenUsed/>
    <w:qFormat/>
    <w:rsid w:val="00381ED7"/>
    <w:pPr>
      <w:spacing w:after="200" w:line="240" w:lineRule="auto"/>
    </w:pPr>
    <w:rPr>
      <w:i/>
      <w:iCs/>
      <w:color w:val="44546A" w:themeColor="text2"/>
      <w:sz w:val="18"/>
      <w:szCs w:val="18"/>
    </w:rPr>
  </w:style>
  <w:style w:type="character" w:customStyle="1" w:styleId="Bold">
    <w:name w:val="Bold"/>
    <w:aliases w:val="b"/>
    <w:uiPriority w:val="1"/>
    <w:qFormat/>
    <w:rsid w:val="003559AD"/>
    <w:rPr>
      <w:b/>
    </w:rPr>
  </w:style>
  <w:style w:type="table" w:customStyle="1" w:styleId="ISOStandardTable">
    <w:name w:val="ISO Standard Table"/>
    <w:basedOn w:val="TableNormal"/>
    <w:uiPriority w:val="99"/>
    <w:rsid w:val="003559AD"/>
    <w:rPr>
      <w:rFonts w:asciiTheme="minorHAnsi" w:eastAsiaTheme="minorHAnsi" w:hAnsiTheme="minorHAnsi" w:cstheme="minorBidi"/>
      <w:sz w:val="22"/>
      <w:szCs w:val="22"/>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cPr>
      <w:tcMar>
        <w:top w:w="58" w:type="dxa"/>
        <w:left w:w="58" w:type="dxa"/>
        <w:bottom w:w="58" w:type="dxa"/>
        <w:right w:w="58" w:type="dxa"/>
      </w:tcMar>
    </w:tcPr>
    <w:tblStylePr w:type="firstRow">
      <w:pPr>
        <w:keepNext/>
        <w:wordWrap/>
        <w:spacing w:beforeLines="0" w:before="0" w:beforeAutospacing="0" w:afterLines="0" w:after="0" w:afterAutospacing="0"/>
        <w:jc w:val="left"/>
      </w:pPr>
      <w:rPr>
        <w:rFonts w:ascii="MS Shell Dlg 2" w:hAnsi="MS Shell Dlg 2"/>
        <w:b/>
        <w:i w:val="0"/>
      </w:rPr>
      <w:tblPr/>
      <w:trPr>
        <w:tblHeader/>
      </w:trPr>
      <w:tcPr>
        <w:tcBorders>
          <w:top w:val="single" w:sz="24" w:space="0" w:color="auto"/>
          <w:left w:val="single" w:sz="2" w:space="0" w:color="auto"/>
          <w:bottom w:val="single" w:sz="24" w:space="0" w:color="auto"/>
          <w:right w:val="single" w:sz="2" w:space="0" w:color="auto"/>
          <w:insideH w:val="nil"/>
          <w:insideV w:val="single" w:sz="2" w:space="0" w:color="auto"/>
          <w:tl2br w:val="nil"/>
          <w:tr2bl w:val="nil"/>
        </w:tcBorders>
        <w:noWrap/>
      </w:tcPr>
    </w:tblStylePr>
    <w:tblStylePr w:type="lastRow">
      <w:pPr>
        <w:wordWrap/>
        <w:spacing w:beforeLines="0" w:before="0" w:beforeAutospacing="0" w:afterLines="0" w:after="0" w:afterAutospacing="0"/>
      </w:pPr>
    </w:tblStylePr>
    <w:tblStylePr w:type="firstCol">
      <w:rPr>
        <w:b/>
      </w:rPr>
    </w:tblStylePr>
  </w:style>
  <w:style w:type="paragraph" w:customStyle="1" w:styleId="Note">
    <w:name w:val="Note"/>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paragraph" w:customStyle="1" w:styleId="TableCaption">
    <w:name w:val="Table Caption"/>
    <w:basedOn w:val="Normal"/>
    <w:qFormat/>
    <w:rsid w:val="003559AD"/>
    <w:pPr>
      <w:keepNext/>
      <w:widowControl w:val="0"/>
      <w:spacing w:before="360" w:after="120" w:line="240" w:lineRule="auto"/>
      <w:jc w:val="center"/>
    </w:pPr>
    <w:rPr>
      <w:rFonts w:asciiTheme="minorHAnsi" w:eastAsiaTheme="minorHAnsi" w:hAnsiTheme="minorHAnsi" w:cstheme="minorBidi"/>
      <w:b/>
      <w:bCs/>
      <w:lang w:val="en-US"/>
    </w:rPr>
  </w:style>
  <w:style w:type="character" w:styleId="CommentReference">
    <w:name w:val="annotation reference"/>
    <w:basedOn w:val="DefaultParagraphFont"/>
    <w:uiPriority w:val="99"/>
    <w:semiHidden/>
    <w:unhideWhenUsed/>
    <w:rsid w:val="00AB3467"/>
    <w:rPr>
      <w:sz w:val="16"/>
      <w:szCs w:val="16"/>
    </w:rPr>
  </w:style>
  <w:style w:type="paragraph" w:styleId="CommentText">
    <w:name w:val="annotation text"/>
    <w:basedOn w:val="Normal"/>
    <w:link w:val="CommentTextChar"/>
    <w:uiPriority w:val="99"/>
    <w:semiHidden/>
    <w:unhideWhenUsed/>
    <w:rsid w:val="00AB3467"/>
    <w:pPr>
      <w:spacing w:line="240" w:lineRule="auto"/>
    </w:pPr>
    <w:rPr>
      <w:sz w:val="20"/>
    </w:rPr>
  </w:style>
  <w:style w:type="character" w:customStyle="1" w:styleId="CommentTextChar">
    <w:name w:val="Comment Text Char"/>
    <w:basedOn w:val="DefaultParagraphFont"/>
    <w:link w:val="CommentText"/>
    <w:uiPriority w:val="99"/>
    <w:semiHidden/>
    <w:rsid w:val="00AB3467"/>
    <w:rPr>
      <w:lang w:val="en-GB"/>
    </w:rPr>
  </w:style>
  <w:style w:type="paragraph" w:styleId="CommentSubject">
    <w:name w:val="annotation subject"/>
    <w:basedOn w:val="CommentText"/>
    <w:next w:val="CommentText"/>
    <w:link w:val="CommentSubjectChar"/>
    <w:uiPriority w:val="99"/>
    <w:semiHidden/>
    <w:unhideWhenUsed/>
    <w:rsid w:val="00AB3467"/>
    <w:rPr>
      <w:b/>
      <w:bCs/>
    </w:rPr>
  </w:style>
  <w:style w:type="character" w:customStyle="1" w:styleId="CommentSubjectChar">
    <w:name w:val="Comment Subject Char"/>
    <w:basedOn w:val="CommentTextChar"/>
    <w:link w:val="CommentSubject"/>
    <w:uiPriority w:val="99"/>
    <w:semiHidden/>
    <w:rsid w:val="00AB3467"/>
    <w:rPr>
      <w:b/>
      <w:bCs/>
      <w:lang w:val="en-GB"/>
    </w:rPr>
  </w:style>
  <w:style w:type="paragraph" w:styleId="Revision">
    <w:name w:val="Revision"/>
    <w:hidden/>
    <w:uiPriority w:val="99"/>
    <w:semiHidden/>
    <w:rsid w:val="00233B56"/>
    <w:rPr>
      <w:sz w:val="22"/>
      <w:szCs w:val="22"/>
      <w:lang w:val="en-GB"/>
    </w:rPr>
  </w:style>
  <w:style w:type="paragraph" w:styleId="NormalWeb">
    <w:name w:val="Normal (Web)"/>
    <w:basedOn w:val="Normal"/>
    <w:uiPriority w:val="99"/>
    <w:unhideWhenUsed/>
    <w:rsid w:val="003273AF"/>
    <w:pPr>
      <w:spacing w:before="100" w:beforeAutospacing="1" w:after="100" w:afterAutospacing="1" w:line="240" w:lineRule="auto"/>
    </w:pPr>
    <w:rPr>
      <w:rFonts w:ascii="Times New Roman" w:eastAsia="Times New Roman" w:hAnsi="Times New Roman"/>
      <w:szCs w:val="24"/>
    </w:rPr>
  </w:style>
  <w:style w:type="character" w:styleId="UnresolvedMention">
    <w:name w:val="Unresolved Mention"/>
    <w:basedOn w:val="DefaultParagraphFont"/>
    <w:uiPriority w:val="99"/>
    <w:semiHidden/>
    <w:unhideWhenUsed/>
    <w:rsid w:val="00F567A7"/>
    <w:rPr>
      <w:color w:val="605E5C"/>
      <w:shd w:val="clear" w:color="auto" w:fill="E1DFDD"/>
    </w:rPr>
  </w:style>
  <w:style w:type="paragraph" w:styleId="FootnoteText">
    <w:name w:val="footnote text"/>
    <w:basedOn w:val="Normal"/>
    <w:link w:val="FootnoteTextChar"/>
    <w:uiPriority w:val="99"/>
    <w:unhideWhenUsed/>
    <w:rsid w:val="00350860"/>
    <w:pPr>
      <w:spacing w:after="0" w:line="240" w:lineRule="auto"/>
    </w:pPr>
    <w:rPr>
      <w:sz w:val="20"/>
    </w:rPr>
  </w:style>
  <w:style w:type="character" w:customStyle="1" w:styleId="FootnoteTextChar">
    <w:name w:val="Footnote Text Char"/>
    <w:basedOn w:val="DefaultParagraphFont"/>
    <w:link w:val="FootnoteText"/>
    <w:uiPriority w:val="99"/>
    <w:rsid w:val="00350860"/>
    <w:rPr>
      <w:lang w:val="en-GB"/>
    </w:rPr>
  </w:style>
  <w:style w:type="character" w:styleId="FootnoteReference">
    <w:name w:val="footnote reference"/>
    <w:basedOn w:val="DefaultParagraphFont"/>
    <w:uiPriority w:val="99"/>
    <w:unhideWhenUsed/>
    <w:rsid w:val="00350860"/>
    <w:rPr>
      <w:vertAlign w:val="superscript"/>
    </w:rPr>
  </w:style>
  <w:style w:type="paragraph" w:styleId="HTMLPreformatted">
    <w:name w:val="HTML Preformatted"/>
    <w:basedOn w:val="Normal"/>
    <w:link w:val="HTMLPreformattedChar"/>
    <w:uiPriority w:val="99"/>
    <w:unhideWhenUsed/>
    <w:rsid w:val="00FD273E"/>
    <w:pPr>
      <w:spacing w:after="0" w:line="240" w:lineRule="auto"/>
    </w:pPr>
    <w:rPr>
      <w:rFonts w:ascii="Consolas" w:hAnsi="Consolas" w:cs="Consolas"/>
      <w:sz w:val="20"/>
    </w:rPr>
  </w:style>
  <w:style w:type="character" w:customStyle="1" w:styleId="HTMLPreformattedChar">
    <w:name w:val="HTML Preformatted Char"/>
    <w:basedOn w:val="DefaultParagraphFont"/>
    <w:link w:val="HTMLPreformatted"/>
    <w:uiPriority w:val="99"/>
    <w:rsid w:val="00FD273E"/>
    <w:rPr>
      <w:rFonts w:ascii="Consolas" w:hAnsi="Consolas" w:cs="Consolas"/>
      <w:lang w:val="en-GB"/>
    </w:rPr>
  </w:style>
  <w:style w:type="paragraph" w:styleId="Bibliography">
    <w:name w:val="Bibliography"/>
    <w:basedOn w:val="Normal"/>
    <w:next w:val="Normal"/>
    <w:uiPriority w:val="37"/>
    <w:semiHidden/>
    <w:unhideWhenUsed/>
    <w:rsid w:val="00FD273E"/>
  </w:style>
  <w:style w:type="paragraph" w:styleId="BlockText">
    <w:name w:val="Block Text"/>
    <w:basedOn w:val="Normal"/>
    <w:uiPriority w:val="99"/>
    <w:semiHidden/>
    <w:unhideWhenUsed/>
    <w:rsid w:val="00FD273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FD273E"/>
    <w:pPr>
      <w:spacing w:after="120" w:line="480" w:lineRule="auto"/>
    </w:pPr>
  </w:style>
  <w:style w:type="character" w:customStyle="1" w:styleId="BodyText2Char">
    <w:name w:val="Body Text 2 Char"/>
    <w:basedOn w:val="DefaultParagraphFont"/>
    <w:link w:val="BodyText2"/>
    <w:uiPriority w:val="99"/>
    <w:semiHidden/>
    <w:rsid w:val="00FD273E"/>
    <w:rPr>
      <w:sz w:val="22"/>
      <w:szCs w:val="22"/>
      <w:lang w:val="en-GB"/>
    </w:rPr>
  </w:style>
  <w:style w:type="paragraph" w:styleId="BodyText3">
    <w:name w:val="Body Text 3"/>
    <w:basedOn w:val="Normal"/>
    <w:link w:val="BodyText3Char"/>
    <w:uiPriority w:val="99"/>
    <w:semiHidden/>
    <w:unhideWhenUsed/>
    <w:rsid w:val="00FD273E"/>
    <w:pPr>
      <w:spacing w:after="120"/>
    </w:pPr>
    <w:rPr>
      <w:sz w:val="16"/>
      <w:szCs w:val="16"/>
    </w:rPr>
  </w:style>
  <w:style w:type="character" w:customStyle="1" w:styleId="BodyText3Char">
    <w:name w:val="Body Text 3 Char"/>
    <w:basedOn w:val="DefaultParagraphFont"/>
    <w:link w:val="BodyText3"/>
    <w:uiPriority w:val="99"/>
    <w:semiHidden/>
    <w:rsid w:val="00FD273E"/>
    <w:rPr>
      <w:sz w:val="16"/>
      <w:szCs w:val="16"/>
      <w:lang w:val="en-GB"/>
    </w:rPr>
  </w:style>
  <w:style w:type="paragraph" w:styleId="BodyTextFirstIndent">
    <w:name w:val="Body Text First Indent"/>
    <w:basedOn w:val="BodyText"/>
    <w:link w:val="BodyTextFirstIndentChar"/>
    <w:uiPriority w:val="99"/>
    <w:semiHidden/>
    <w:unhideWhenUsed/>
    <w:rsid w:val="00FD273E"/>
    <w:pPr>
      <w:tabs>
        <w:tab w:val="clear" w:pos="397"/>
        <w:tab w:val="left" w:pos="403"/>
      </w:tabs>
      <w:spacing w:after="240"/>
      <w:ind w:firstLine="360"/>
    </w:pPr>
  </w:style>
  <w:style w:type="character" w:customStyle="1" w:styleId="BodyTextFirstIndentChar">
    <w:name w:val="Body Text First Indent Char"/>
    <w:basedOn w:val="BodyTextChar"/>
    <w:link w:val="BodyTextFirstIndent"/>
    <w:uiPriority w:val="99"/>
    <w:semiHidden/>
    <w:rsid w:val="00FD273E"/>
    <w:rPr>
      <w:sz w:val="22"/>
      <w:szCs w:val="22"/>
      <w:lang w:val="en-GB"/>
    </w:rPr>
  </w:style>
  <w:style w:type="paragraph" w:styleId="BodyTextIndent">
    <w:name w:val="Body Text Indent"/>
    <w:basedOn w:val="Normal"/>
    <w:link w:val="BodyTextIndentChar"/>
    <w:uiPriority w:val="99"/>
    <w:semiHidden/>
    <w:unhideWhenUsed/>
    <w:rsid w:val="00FD273E"/>
    <w:pPr>
      <w:spacing w:after="120"/>
      <w:ind w:left="283"/>
    </w:pPr>
  </w:style>
  <w:style w:type="character" w:customStyle="1" w:styleId="BodyTextIndentChar">
    <w:name w:val="Body Text Indent Char"/>
    <w:basedOn w:val="DefaultParagraphFont"/>
    <w:link w:val="BodyTextIndent"/>
    <w:uiPriority w:val="99"/>
    <w:semiHidden/>
    <w:rsid w:val="00FD273E"/>
    <w:rPr>
      <w:sz w:val="22"/>
      <w:szCs w:val="22"/>
      <w:lang w:val="en-GB"/>
    </w:rPr>
  </w:style>
  <w:style w:type="paragraph" w:styleId="BodyTextFirstIndent2">
    <w:name w:val="Body Text First Indent 2"/>
    <w:basedOn w:val="BodyTextIndent"/>
    <w:link w:val="BodyTextFirstIndent2Char"/>
    <w:uiPriority w:val="99"/>
    <w:semiHidden/>
    <w:unhideWhenUsed/>
    <w:rsid w:val="00FD273E"/>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FD273E"/>
    <w:rPr>
      <w:sz w:val="22"/>
      <w:szCs w:val="22"/>
      <w:lang w:val="en-GB"/>
    </w:rPr>
  </w:style>
  <w:style w:type="paragraph" w:styleId="BodyTextIndent2">
    <w:name w:val="Body Text Indent 2"/>
    <w:basedOn w:val="Normal"/>
    <w:link w:val="BodyTextIndent2Char"/>
    <w:uiPriority w:val="99"/>
    <w:unhideWhenUsed/>
    <w:rsid w:val="00FD273E"/>
    <w:pPr>
      <w:spacing w:after="120" w:line="480" w:lineRule="auto"/>
      <w:ind w:left="283"/>
    </w:pPr>
  </w:style>
  <w:style w:type="character" w:customStyle="1" w:styleId="BodyTextIndent2Char">
    <w:name w:val="Body Text Indent 2 Char"/>
    <w:basedOn w:val="DefaultParagraphFont"/>
    <w:link w:val="BodyTextIndent2"/>
    <w:uiPriority w:val="99"/>
    <w:semiHidden/>
    <w:rsid w:val="00FD273E"/>
    <w:rPr>
      <w:sz w:val="22"/>
      <w:szCs w:val="22"/>
      <w:lang w:val="en-GB"/>
    </w:rPr>
  </w:style>
  <w:style w:type="paragraph" w:styleId="BodyTextIndent3">
    <w:name w:val="Body Text Indent 3"/>
    <w:basedOn w:val="Normal"/>
    <w:link w:val="BodyTextIndent3Char"/>
    <w:uiPriority w:val="99"/>
    <w:unhideWhenUsed/>
    <w:rsid w:val="00FD273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273E"/>
    <w:rPr>
      <w:sz w:val="16"/>
      <w:szCs w:val="16"/>
      <w:lang w:val="en-GB"/>
    </w:rPr>
  </w:style>
  <w:style w:type="character" w:styleId="BookTitle">
    <w:name w:val="Book Title"/>
    <w:basedOn w:val="DefaultParagraphFont"/>
    <w:uiPriority w:val="33"/>
    <w:semiHidden/>
    <w:qFormat/>
    <w:rsid w:val="00FD273E"/>
    <w:rPr>
      <w:b/>
      <w:bCs/>
      <w:i/>
      <w:iCs/>
      <w:spacing w:val="5"/>
    </w:rPr>
  </w:style>
  <w:style w:type="paragraph" w:styleId="Closing">
    <w:name w:val="Closing"/>
    <w:basedOn w:val="Normal"/>
    <w:link w:val="ClosingChar"/>
    <w:uiPriority w:val="99"/>
    <w:semiHidden/>
    <w:unhideWhenUsed/>
    <w:rsid w:val="00FD273E"/>
    <w:pPr>
      <w:spacing w:after="0" w:line="240" w:lineRule="auto"/>
      <w:ind w:left="4252"/>
    </w:pPr>
  </w:style>
  <w:style w:type="character" w:customStyle="1" w:styleId="ClosingChar">
    <w:name w:val="Closing Char"/>
    <w:basedOn w:val="DefaultParagraphFont"/>
    <w:link w:val="Closing"/>
    <w:uiPriority w:val="99"/>
    <w:semiHidden/>
    <w:rsid w:val="00FD273E"/>
    <w:rPr>
      <w:sz w:val="22"/>
      <w:szCs w:val="22"/>
      <w:lang w:val="en-GB"/>
    </w:rPr>
  </w:style>
  <w:style w:type="paragraph" w:styleId="Date">
    <w:name w:val="Date"/>
    <w:basedOn w:val="Normal"/>
    <w:next w:val="Normal"/>
    <w:link w:val="DateChar"/>
    <w:uiPriority w:val="99"/>
    <w:semiHidden/>
    <w:unhideWhenUsed/>
    <w:rsid w:val="00FD273E"/>
  </w:style>
  <w:style w:type="character" w:customStyle="1" w:styleId="DateChar">
    <w:name w:val="Date Char"/>
    <w:basedOn w:val="DefaultParagraphFont"/>
    <w:link w:val="Date"/>
    <w:uiPriority w:val="99"/>
    <w:semiHidden/>
    <w:rsid w:val="00FD273E"/>
    <w:rPr>
      <w:sz w:val="22"/>
      <w:szCs w:val="22"/>
      <w:lang w:val="en-GB"/>
    </w:rPr>
  </w:style>
  <w:style w:type="paragraph" w:styleId="DocumentMap">
    <w:name w:val="Document Map"/>
    <w:basedOn w:val="Normal"/>
    <w:link w:val="DocumentMapChar"/>
    <w:uiPriority w:val="99"/>
    <w:semiHidden/>
    <w:unhideWhenUsed/>
    <w:rsid w:val="00FD273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D273E"/>
    <w:rPr>
      <w:rFonts w:ascii="Segoe UI" w:hAnsi="Segoe UI" w:cs="Segoe UI"/>
      <w:sz w:val="16"/>
      <w:szCs w:val="16"/>
      <w:lang w:val="en-GB"/>
    </w:rPr>
  </w:style>
  <w:style w:type="paragraph" w:styleId="E-mailSignature">
    <w:name w:val="E-mail Signature"/>
    <w:basedOn w:val="Normal"/>
    <w:link w:val="E-mailSignatureChar"/>
    <w:uiPriority w:val="99"/>
    <w:semiHidden/>
    <w:unhideWhenUsed/>
    <w:rsid w:val="00FD273E"/>
    <w:pPr>
      <w:spacing w:after="0" w:line="240" w:lineRule="auto"/>
    </w:pPr>
  </w:style>
  <w:style w:type="character" w:customStyle="1" w:styleId="E-mailSignatureChar">
    <w:name w:val="E-mail Signature Char"/>
    <w:basedOn w:val="DefaultParagraphFont"/>
    <w:link w:val="E-mailSignature"/>
    <w:uiPriority w:val="99"/>
    <w:semiHidden/>
    <w:rsid w:val="00FD273E"/>
    <w:rPr>
      <w:sz w:val="22"/>
      <w:szCs w:val="22"/>
      <w:lang w:val="en-GB"/>
    </w:rPr>
  </w:style>
  <w:style w:type="character" w:styleId="Emphasis">
    <w:name w:val="Emphasis"/>
    <w:basedOn w:val="DefaultParagraphFont"/>
    <w:uiPriority w:val="20"/>
    <w:semiHidden/>
    <w:qFormat/>
    <w:rsid w:val="00FD273E"/>
    <w:rPr>
      <w:i/>
      <w:iCs/>
    </w:rPr>
  </w:style>
  <w:style w:type="character" w:styleId="EndnoteReference">
    <w:name w:val="endnote reference"/>
    <w:basedOn w:val="DefaultParagraphFont"/>
    <w:uiPriority w:val="99"/>
    <w:semiHidden/>
    <w:unhideWhenUsed/>
    <w:rsid w:val="00FD273E"/>
    <w:rPr>
      <w:vertAlign w:val="superscript"/>
    </w:rPr>
  </w:style>
  <w:style w:type="paragraph" w:styleId="EndnoteText">
    <w:name w:val="endnote text"/>
    <w:basedOn w:val="Normal"/>
    <w:link w:val="EndnoteTextChar"/>
    <w:uiPriority w:val="99"/>
    <w:semiHidden/>
    <w:unhideWhenUsed/>
    <w:rsid w:val="00FD273E"/>
    <w:pPr>
      <w:spacing w:after="0" w:line="240" w:lineRule="auto"/>
    </w:pPr>
    <w:rPr>
      <w:sz w:val="20"/>
    </w:rPr>
  </w:style>
  <w:style w:type="character" w:customStyle="1" w:styleId="EndnoteTextChar">
    <w:name w:val="Endnote Text Char"/>
    <w:basedOn w:val="DefaultParagraphFont"/>
    <w:link w:val="EndnoteText"/>
    <w:uiPriority w:val="99"/>
    <w:semiHidden/>
    <w:rsid w:val="00FD273E"/>
    <w:rPr>
      <w:lang w:val="en-GB"/>
    </w:rPr>
  </w:style>
  <w:style w:type="paragraph" w:styleId="EnvelopeAddress">
    <w:name w:val="envelope address"/>
    <w:basedOn w:val="Normal"/>
    <w:uiPriority w:val="99"/>
    <w:semiHidden/>
    <w:unhideWhenUsed/>
    <w:rsid w:val="00FD273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D273E"/>
    <w:pPr>
      <w:spacing w:after="0" w:line="240" w:lineRule="auto"/>
    </w:pPr>
    <w:rPr>
      <w:rFonts w:asciiTheme="majorHAnsi" w:eastAsiaTheme="majorEastAsia" w:hAnsiTheme="majorHAnsi" w:cstheme="majorBidi"/>
      <w:sz w:val="20"/>
    </w:rPr>
  </w:style>
  <w:style w:type="character" w:styleId="Hashtag">
    <w:name w:val="Hashtag"/>
    <w:basedOn w:val="DefaultParagraphFont"/>
    <w:uiPriority w:val="99"/>
    <w:semiHidden/>
    <w:unhideWhenUsed/>
    <w:rsid w:val="00FD273E"/>
    <w:rPr>
      <w:color w:val="2B579A"/>
      <w:shd w:val="clear" w:color="auto" w:fill="E1DFDD"/>
    </w:rPr>
  </w:style>
  <w:style w:type="character" w:customStyle="1" w:styleId="Heading7Char">
    <w:name w:val="Heading 7 Char"/>
    <w:basedOn w:val="DefaultParagraphFont"/>
    <w:link w:val="Heading7"/>
    <w:uiPriority w:val="9"/>
    <w:semiHidden/>
    <w:rsid w:val="00FD273E"/>
    <w:rPr>
      <w:rFonts w:asciiTheme="majorHAnsi" w:eastAsiaTheme="majorEastAsia" w:hAnsiTheme="majorHAnsi" w:cstheme="majorBidi"/>
      <w:i/>
      <w:iCs/>
      <w:color w:val="1F4D78" w:themeColor="accent1" w:themeShade="7F"/>
      <w:sz w:val="22"/>
      <w:szCs w:val="22"/>
      <w:lang w:val="en-GB"/>
    </w:rPr>
  </w:style>
  <w:style w:type="character" w:customStyle="1" w:styleId="Heading8Char">
    <w:name w:val="Heading 8 Char"/>
    <w:basedOn w:val="DefaultParagraphFont"/>
    <w:link w:val="Heading8"/>
    <w:uiPriority w:val="9"/>
    <w:semiHidden/>
    <w:rsid w:val="00FD273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D273E"/>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unhideWhenUsed/>
    <w:rsid w:val="00FD273E"/>
  </w:style>
  <w:style w:type="paragraph" w:styleId="HTMLAddress">
    <w:name w:val="HTML Address"/>
    <w:basedOn w:val="Normal"/>
    <w:link w:val="HTMLAddressChar"/>
    <w:uiPriority w:val="99"/>
    <w:semiHidden/>
    <w:unhideWhenUsed/>
    <w:rsid w:val="00FD273E"/>
    <w:pPr>
      <w:spacing w:after="0" w:line="240" w:lineRule="auto"/>
    </w:pPr>
    <w:rPr>
      <w:i/>
      <w:iCs/>
    </w:rPr>
  </w:style>
  <w:style w:type="character" w:customStyle="1" w:styleId="HTMLAddressChar">
    <w:name w:val="HTML Address Char"/>
    <w:basedOn w:val="DefaultParagraphFont"/>
    <w:link w:val="HTMLAddress"/>
    <w:uiPriority w:val="99"/>
    <w:semiHidden/>
    <w:rsid w:val="00FD273E"/>
    <w:rPr>
      <w:i/>
      <w:iCs/>
      <w:sz w:val="22"/>
      <w:szCs w:val="22"/>
      <w:lang w:val="en-GB"/>
    </w:rPr>
  </w:style>
  <w:style w:type="character" w:styleId="HTMLCite">
    <w:name w:val="HTML Cite"/>
    <w:basedOn w:val="DefaultParagraphFont"/>
    <w:uiPriority w:val="99"/>
    <w:semiHidden/>
    <w:unhideWhenUsed/>
    <w:rsid w:val="00FD273E"/>
    <w:rPr>
      <w:i/>
      <w:iCs/>
    </w:rPr>
  </w:style>
  <w:style w:type="character" w:styleId="HTMLCode">
    <w:name w:val="HTML Code"/>
    <w:basedOn w:val="DefaultParagraphFont"/>
    <w:uiPriority w:val="99"/>
    <w:semiHidden/>
    <w:unhideWhenUsed/>
    <w:rsid w:val="00FD273E"/>
    <w:rPr>
      <w:rFonts w:ascii="Consolas" w:hAnsi="Consolas" w:cs="Consolas"/>
      <w:sz w:val="20"/>
      <w:szCs w:val="20"/>
    </w:rPr>
  </w:style>
  <w:style w:type="character" w:styleId="HTMLDefinition">
    <w:name w:val="HTML Definition"/>
    <w:basedOn w:val="DefaultParagraphFont"/>
    <w:uiPriority w:val="99"/>
    <w:semiHidden/>
    <w:unhideWhenUsed/>
    <w:rsid w:val="00FD273E"/>
    <w:rPr>
      <w:i/>
      <w:iCs/>
    </w:rPr>
  </w:style>
  <w:style w:type="character" w:styleId="HTMLKeyboard">
    <w:name w:val="HTML Keyboard"/>
    <w:basedOn w:val="DefaultParagraphFont"/>
    <w:uiPriority w:val="99"/>
    <w:semiHidden/>
    <w:unhideWhenUsed/>
    <w:rsid w:val="00FD273E"/>
    <w:rPr>
      <w:rFonts w:ascii="Consolas" w:hAnsi="Consolas" w:cs="Consolas"/>
      <w:sz w:val="20"/>
      <w:szCs w:val="20"/>
    </w:rPr>
  </w:style>
  <w:style w:type="character" w:styleId="HTMLSample">
    <w:name w:val="HTML Sample"/>
    <w:basedOn w:val="DefaultParagraphFont"/>
    <w:uiPriority w:val="99"/>
    <w:semiHidden/>
    <w:unhideWhenUsed/>
    <w:rsid w:val="00FD273E"/>
    <w:rPr>
      <w:rFonts w:ascii="Consolas" w:hAnsi="Consolas" w:cs="Consolas"/>
      <w:sz w:val="24"/>
      <w:szCs w:val="24"/>
    </w:rPr>
  </w:style>
  <w:style w:type="character" w:styleId="HTMLTypewriter">
    <w:name w:val="HTML Typewriter"/>
    <w:basedOn w:val="DefaultParagraphFont"/>
    <w:uiPriority w:val="99"/>
    <w:semiHidden/>
    <w:unhideWhenUsed/>
    <w:rsid w:val="00FD273E"/>
    <w:rPr>
      <w:rFonts w:ascii="Consolas" w:hAnsi="Consolas" w:cs="Consolas"/>
      <w:sz w:val="20"/>
      <w:szCs w:val="20"/>
    </w:rPr>
  </w:style>
  <w:style w:type="character" w:styleId="HTMLVariable">
    <w:name w:val="HTML Variable"/>
    <w:basedOn w:val="DefaultParagraphFont"/>
    <w:uiPriority w:val="99"/>
    <w:semiHidden/>
    <w:unhideWhenUsed/>
    <w:rsid w:val="00FD273E"/>
    <w:rPr>
      <w:i/>
      <w:iCs/>
    </w:rPr>
  </w:style>
  <w:style w:type="paragraph" w:styleId="Index1">
    <w:name w:val="index 1"/>
    <w:basedOn w:val="Normal"/>
    <w:next w:val="Normal"/>
    <w:autoRedefine/>
    <w:uiPriority w:val="99"/>
    <w:semiHidden/>
    <w:unhideWhenUsed/>
    <w:rsid w:val="00FD273E"/>
    <w:pPr>
      <w:spacing w:after="0" w:line="240" w:lineRule="auto"/>
      <w:ind w:left="220" w:hanging="220"/>
    </w:pPr>
  </w:style>
  <w:style w:type="paragraph" w:styleId="Index2">
    <w:name w:val="index 2"/>
    <w:basedOn w:val="Normal"/>
    <w:next w:val="Normal"/>
    <w:autoRedefine/>
    <w:uiPriority w:val="99"/>
    <w:semiHidden/>
    <w:unhideWhenUsed/>
    <w:rsid w:val="00FD273E"/>
    <w:pPr>
      <w:spacing w:after="0" w:line="240" w:lineRule="auto"/>
      <w:ind w:left="440" w:hanging="220"/>
    </w:pPr>
  </w:style>
  <w:style w:type="paragraph" w:styleId="Index3">
    <w:name w:val="index 3"/>
    <w:basedOn w:val="Normal"/>
    <w:next w:val="Normal"/>
    <w:autoRedefine/>
    <w:uiPriority w:val="99"/>
    <w:semiHidden/>
    <w:unhideWhenUsed/>
    <w:rsid w:val="00FD273E"/>
    <w:pPr>
      <w:spacing w:after="0" w:line="240" w:lineRule="auto"/>
      <w:ind w:left="660" w:hanging="220"/>
    </w:pPr>
  </w:style>
  <w:style w:type="paragraph" w:styleId="Index4">
    <w:name w:val="index 4"/>
    <w:basedOn w:val="Normal"/>
    <w:next w:val="Normal"/>
    <w:autoRedefine/>
    <w:uiPriority w:val="99"/>
    <w:semiHidden/>
    <w:unhideWhenUsed/>
    <w:rsid w:val="00FD273E"/>
    <w:pPr>
      <w:spacing w:after="0" w:line="240" w:lineRule="auto"/>
      <w:ind w:left="880" w:hanging="220"/>
    </w:pPr>
  </w:style>
  <w:style w:type="paragraph" w:styleId="Index5">
    <w:name w:val="index 5"/>
    <w:basedOn w:val="Normal"/>
    <w:next w:val="Normal"/>
    <w:autoRedefine/>
    <w:uiPriority w:val="99"/>
    <w:semiHidden/>
    <w:unhideWhenUsed/>
    <w:rsid w:val="00FD273E"/>
    <w:pPr>
      <w:spacing w:after="0" w:line="240" w:lineRule="auto"/>
      <w:ind w:left="1100" w:hanging="220"/>
    </w:pPr>
  </w:style>
  <w:style w:type="paragraph" w:styleId="Index6">
    <w:name w:val="index 6"/>
    <w:basedOn w:val="Normal"/>
    <w:next w:val="Normal"/>
    <w:autoRedefine/>
    <w:uiPriority w:val="99"/>
    <w:semiHidden/>
    <w:unhideWhenUsed/>
    <w:rsid w:val="00FD273E"/>
    <w:pPr>
      <w:spacing w:after="0" w:line="240" w:lineRule="auto"/>
      <w:ind w:left="1320" w:hanging="220"/>
    </w:pPr>
  </w:style>
  <w:style w:type="paragraph" w:styleId="Index7">
    <w:name w:val="index 7"/>
    <w:basedOn w:val="Normal"/>
    <w:next w:val="Normal"/>
    <w:autoRedefine/>
    <w:uiPriority w:val="99"/>
    <w:semiHidden/>
    <w:unhideWhenUsed/>
    <w:rsid w:val="00FD273E"/>
    <w:pPr>
      <w:spacing w:after="0" w:line="240" w:lineRule="auto"/>
      <w:ind w:left="1540" w:hanging="220"/>
    </w:pPr>
  </w:style>
  <w:style w:type="paragraph" w:styleId="Index8">
    <w:name w:val="index 8"/>
    <w:basedOn w:val="Normal"/>
    <w:next w:val="Normal"/>
    <w:autoRedefine/>
    <w:uiPriority w:val="99"/>
    <w:semiHidden/>
    <w:unhideWhenUsed/>
    <w:rsid w:val="00FD273E"/>
    <w:pPr>
      <w:spacing w:after="0" w:line="240" w:lineRule="auto"/>
      <w:ind w:left="1760" w:hanging="220"/>
    </w:pPr>
  </w:style>
  <w:style w:type="paragraph" w:styleId="Index9">
    <w:name w:val="index 9"/>
    <w:basedOn w:val="Normal"/>
    <w:next w:val="Normal"/>
    <w:autoRedefine/>
    <w:uiPriority w:val="99"/>
    <w:semiHidden/>
    <w:unhideWhenUsed/>
    <w:rsid w:val="00FD273E"/>
    <w:pPr>
      <w:spacing w:after="0" w:line="240" w:lineRule="auto"/>
      <w:ind w:left="1980" w:hanging="220"/>
    </w:pPr>
  </w:style>
  <w:style w:type="paragraph" w:styleId="IndexHeading">
    <w:name w:val="index heading"/>
    <w:basedOn w:val="Normal"/>
    <w:next w:val="Index1"/>
    <w:uiPriority w:val="99"/>
    <w:semiHidden/>
    <w:unhideWhenUsed/>
    <w:rsid w:val="00FD273E"/>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FD273E"/>
    <w:rPr>
      <w:i/>
      <w:iCs/>
      <w:color w:val="5B9BD5" w:themeColor="accent1"/>
    </w:rPr>
  </w:style>
  <w:style w:type="paragraph" w:styleId="IntenseQuote">
    <w:name w:val="Intense Quote"/>
    <w:basedOn w:val="Normal"/>
    <w:next w:val="Normal"/>
    <w:link w:val="IntenseQuoteChar"/>
    <w:uiPriority w:val="30"/>
    <w:semiHidden/>
    <w:qFormat/>
    <w:rsid w:val="00FD27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FD273E"/>
    <w:rPr>
      <w:i/>
      <w:iCs/>
      <w:color w:val="5B9BD5" w:themeColor="accent1"/>
      <w:sz w:val="22"/>
      <w:szCs w:val="22"/>
      <w:lang w:val="en-GB"/>
    </w:rPr>
  </w:style>
  <w:style w:type="character" w:styleId="IntenseReference">
    <w:name w:val="Intense Reference"/>
    <w:basedOn w:val="DefaultParagraphFont"/>
    <w:uiPriority w:val="32"/>
    <w:semiHidden/>
    <w:qFormat/>
    <w:rsid w:val="00FD273E"/>
    <w:rPr>
      <w:b/>
      <w:bCs/>
      <w:smallCaps/>
      <w:color w:val="5B9BD5" w:themeColor="accent1"/>
      <w:spacing w:val="5"/>
    </w:rPr>
  </w:style>
  <w:style w:type="character" w:styleId="LineNumber">
    <w:name w:val="line number"/>
    <w:basedOn w:val="DefaultParagraphFont"/>
    <w:uiPriority w:val="99"/>
    <w:semiHidden/>
    <w:unhideWhenUsed/>
    <w:rsid w:val="00FD273E"/>
  </w:style>
  <w:style w:type="paragraph" w:styleId="List">
    <w:name w:val="List"/>
    <w:basedOn w:val="Normal"/>
    <w:uiPriority w:val="99"/>
    <w:semiHidden/>
    <w:unhideWhenUsed/>
    <w:rsid w:val="00FD273E"/>
    <w:pPr>
      <w:ind w:left="283" w:hanging="283"/>
      <w:contextualSpacing/>
    </w:pPr>
  </w:style>
  <w:style w:type="paragraph" w:styleId="List2">
    <w:name w:val="List 2"/>
    <w:basedOn w:val="Normal"/>
    <w:uiPriority w:val="99"/>
    <w:semiHidden/>
    <w:unhideWhenUsed/>
    <w:rsid w:val="00FD273E"/>
    <w:pPr>
      <w:ind w:left="566" w:hanging="283"/>
      <w:contextualSpacing/>
    </w:pPr>
  </w:style>
  <w:style w:type="paragraph" w:styleId="List3">
    <w:name w:val="List 3"/>
    <w:basedOn w:val="Normal"/>
    <w:uiPriority w:val="99"/>
    <w:semiHidden/>
    <w:unhideWhenUsed/>
    <w:rsid w:val="00FD273E"/>
    <w:pPr>
      <w:ind w:left="849" w:hanging="283"/>
      <w:contextualSpacing/>
    </w:pPr>
  </w:style>
  <w:style w:type="paragraph" w:styleId="List4">
    <w:name w:val="List 4"/>
    <w:basedOn w:val="Normal"/>
    <w:uiPriority w:val="99"/>
    <w:semiHidden/>
    <w:unhideWhenUsed/>
    <w:rsid w:val="00FD273E"/>
    <w:pPr>
      <w:ind w:left="1132" w:hanging="283"/>
      <w:contextualSpacing/>
    </w:pPr>
  </w:style>
  <w:style w:type="paragraph" w:styleId="List5">
    <w:name w:val="List 5"/>
    <w:basedOn w:val="Normal"/>
    <w:uiPriority w:val="99"/>
    <w:semiHidden/>
    <w:unhideWhenUsed/>
    <w:rsid w:val="00FD273E"/>
    <w:pPr>
      <w:ind w:left="1415" w:hanging="283"/>
      <w:contextualSpacing/>
    </w:pPr>
  </w:style>
  <w:style w:type="paragraph" w:styleId="ListBullet">
    <w:name w:val="List Bullet"/>
    <w:basedOn w:val="Normal"/>
    <w:uiPriority w:val="99"/>
    <w:semiHidden/>
    <w:unhideWhenUsed/>
    <w:rsid w:val="00FD273E"/>
    <w:pPr>
      <w:tabs>
        <w:tab w:val="num" w:pos="360"/>
      </w:tabs>
      <w:ind w:left="360" w:hanging="360"/>
      <w:contextualSpacing/>
    </w:pPr>
  </w:style>
  <w:style w:type="paragraph" w:styleId="ListBullet2">
    <w:name w:val="List Bullet 2"/>
    <w:basedOn w:val="Normal"/>
    <w:uiPriority w:val="99"/>
    <w:semiHidden/>
    <w:unhideWhenUsed/>
    <w:rsid w:val="00FD273E"/>
    <w:pPr>
      <w:tabs>
        <w:tab w:val="num" w:pos="643"/>
      </w:tabs>
      <w:ind w:left="643" w:hanging="360"/>
      <w:contextualSpacing/>
    </w:pPr>
  </w:style>
  <w:style w:type="paragraph" w:styleId="ListBullet3">
    <w:name w:val="List Bullet 3"/>
    <w:basedOn w:val="Normal"/>
    <w:uiPriority w:val="99"/>
    <w:semiHidden/>
    <w:unhideWhenUsed/>
    <w:rsid w:val="00FD273E"/>
    <w:pPr>
      <w:tabs>
        <w:tab w:val="num" w:pos="926"/>
      </w:tabs>
      <w:ind w:left="926" w:hanging="360"/>
      <w:contextualSpacing/>
    </w:pPr>
  </w:style>
  <w:style w:type="paragraph" w:styleId="ListBullet4">
    <w:name w:val="List Bullet 4"/>
    <w:basedOn w:val="Normal"/>
    <w:uiPriority w:val="99"/>
    <w:semiHidden/>
    <w:unhideWhenUsed/>
    <w:rsid w:val="00FD273E"/>
    <w:pPr>
      <w:tabs>
        <w:tab w:val="num" w:pos="1209"/>
      </w:tabs>
      <w:ind w:left="1209" w:hanging="360"/>
      <w:contextualSpacing/>
    </w:pPr>
  </w:style>
  <w:style w:type="paragraph" w:styleId="ListBullet5">
    <w:name w:val="List Bullet 5"/>
    <w:basedOn w:val="Normal"/>
    <w:uiPriority w:val="99"/>
    <w:semiHidden/>
    <w:unhideWhenUsed/>
    <w:rsid w:val="00FD273E"/>
    <w:pPr>
      <w:tabs>
        <w:tab w:val="num" w:pos="1492"/>
      </w:tabs>
      <w:ind w:left="1492" w:hanging="360"/>
      <w:contextualSpacing/>
    </w:pPr>
  </w:style>
  <w:style w:type="paragraph" w:styleId="ListContinue">
    <w:name w:val="List Continue"/>
    <w:basedOn w:val="Normal"/>
    <w:uiPriority w:val="99"/>
    <w:semiHidden/>
    <w:unhideWhenUsed/>
    <w:rsid w:val="002B45AB"/>
    <w:pPr>
      <w:spacing w:after="120"/>
      <w:ind w:left="360"/>
      <w:contextualSpacing/>
    </w:pPr>
  </w:style>
  <w:style w:type="paragraph" w:styleId="ListContinue2">
    <w:name w:val="List Continue 2"/>
    <w:basedOn w:val="ListContinue1"/>
    <w:rsid w:val="002B45AB"/>
    <w:pPr>
      <w:tabs>
        <w:tab w:val="left" w:pos="800"/>
      </w:tabs>
      <w:ind w:left="1209" w:hanging="806"/>
    </w:pPr>
  </w:style>
  <w:style w:type="paragraph" w:styleId="ListContinue3">
    <w:name w:val="List Continue 3"/>
    <w:basedOn w:val="ListContinue1"/>
    <w:rsid w:val="002B45AB"/>
    <w:pPr>
      <w:tabs>
        <w:tab w:val="left" w:pos="1200"/>
      </w:tabs>
      <w:ind w:left="2001" w:hanging="1195"/>
    </w:pPr>
  </w:style>
  <w:style w:type="paragraph" w:styleId="ListContinue4">
    <w:name w:val="List Continue 4"/>
    <w:basedOn w:val="ListContinue1"/>
    <w:rsid w:val="002B45AB"/>
    <w:pPr>
      <w:tabs>
        <w:tab w:val="left" w:pos="1600"/>
      </w:tabs>
      <w:ind w:left="2793" w:hanging="1598"/>
    </w:pPr>
  </w:style>
  <w:style w:type="paragraph" w:styleId="ListContinue5">
    <w:name w:val="List Continue 5"/>
    <w:basedOn w:val="ListContinue1"/>
    <w:uiPriority w:val="99"/>
    <w:semiHidden/>
    <w:unhideWhenUsed/>
    <w:rsid w:val="002B45AB"/>
    <w:pPr>
      <w:spacing w:after="120"/>
      <w:ind w:left="1415"/>
      <w:contextualSpacing/>
    </w:pPr>
  </w:style>
  <w:style w:type="paragraph" w:styleId="ListNumber">
    <w:name w:val="List Number"/>
    <w:basedOn w:val="Normal"/>
    <w:uiPriority w:val="99"/>
    <w:semiHidden/>
    <w:unhideWhenUsed/>
    <w:rsid w:val="00FD273E"/>
    <w:pPr>
      <w:tabs>
        <w:tab w:val="num" w:pos="360"/>
      </w:tabs>
      <w:ind w:left="360" w:hanging="360"/>
      <w:contextualSpacing/>
    </w:pPr>
  </w:style>
  <w:style w:type="paragraph" w:styleId="ListNumber2">
    <w:name w:val="List Number 2"/>
    <w:basedOn w:val="ListNumber1"/>
    <w:rsid w:val="002B45AB"/>
    <w:pPr>
      <w:tabs>
        <w:tab w:val="left" w:pos="800"/>
      </w:tabs>
      <w:ind w:left="806"/>
    </w:pPr>
  </w:style>
  <w:style w:type="paragraph" w:styleId="ListNumber3">
    <w:name w:val="List Number 3"/>
    <w:basedOn w:val="ListNumber1"/>
    <w:rsid w:val="002B45AB"/>
    <w:pPr>
      <w:tabs>
        <w:tab w:val="left" w:pos="1200"/>
      </w:tabs>
      <w:ind w:left="1209"/>
    </w:pPr>
  </w:style>
  <w:style w:type="paragraph" w:styleId="ListNumber4">
    <w:name w:val="List Number 4"/>
    <w:basedOn w:val="ListNumber1"/>
    <w:rsid w:val="002B45AB"/>
    <w:pPr>
      <w:tabs>
        <w:tab w:val="left" w:pos="1600"/>
      </w:tabs>
      <w:ind w:left="1598"/>
    </w:pPr>
  </w:style>
  <w:style w:type="paragraph" w:styleId="ListNumber5">
    <w:name w:val="List Number 5"/>
    <w:basedOn w:val="Normal"/>
    <w:uiPriority w:val="99"/>
    <w:semiHidden/>
    <w:unhideWhenUsed/>
    <w:rsid w:val="00FD273E"/>
    <w:pPr>
      <w:tabs>
        <w:tab w:val="num" w:pos="1492"/>
      </w:tabs>
      <w:ind w:left="1492" w:hanging="360"/>
      <w:contextualSpacing/>
    </w:pPr>
  </w:style>
  <w:style w:type="paragraph" w:styleId="ListParagraph">
    <w:name w:val="List Paragraph"/>
    <w:basedOn w:val="Normal"/>
    <w:uiPriority w:val="34"/>
    <w:semiHidden/>
    <w:qFormat/>
    <w:rsid w:val="00FD273E"/>
    <w:pPr>
      <w:ind w:left="720"/>
      <w:contextualSpacing/>
    </w:pPr>
  </w:style>
  <w:style w:type="paragraph" w:styleId="MacroText">
    <w:name w:val="macro"/>
    <w:link w:val="MacroTextChar"/>
    <w:uiPriority w:val="99"/>
    <w:semiHidden/>
    <w:unhideWhenUsed/>
    <w:rsid w:val="00FD273E"/>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croTextChar">
    <w:name w:val="Macro Text Char"/>
    <w:basedOn w:val="DefaultParagraphFont"/>
    <w:link w:val="MacroText"/>
    <w:uiPriority w:val="99"/>
    <w:semiHidden/>
    <w:rsid w:val="00FD273E"/>
    <w:rPr>
      <w:rFonts w:ascii="Consolas" w:hAnsi="Consolas" w:cs="Consolas"/>
      <w:lang w:val="en-GB"/>
    </w:rPr>
  </w:style>
  <w:style w:type="character" w:styleId="Mention">
    <w:name w:val="Mention"/>
    <w:basedOn w:val="DefaultParagraphFont"/>
    <w:uiPriority w:val="99"/>
    <w:semiHidden/>
    <w:unhideWhenUsed/>
    <w:rsid w:val="00FD273E"/>
    <w:rPr>
      <w:color w:val="2B579A"/>
      <w:shd w:val="clear" w:color="auto" w:fill="E1DFDD"/>
    </w:rPr>
  </w:style>
  <w:style w:type="paragraph" w:styleId="MessageHeader">
    <w:name w:val="Message Header"/>
    <w:basedOn w:val="Normal"/>
    <w:link w:val="MessageHeaderChar"/>
    <w:uiPriority w:val="99"/>
    <w:semiHidden/>
    <w:unhideWhenUsed/>
    <w:rsid w:val="00FD273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D273E"/>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FD273E"/>
    <w:pPr>
      <w:tabs>
        <w:tab w:val="left" w:pos="403"/>
      </w:tabs>
      <w:jc w:val="both"/>
    </w:pPr>
    <w:rPr>
      <w:sz w:val="22"/>
      <w:szCs w:val="22"/>
      <w:lang w:val="en-GB"/>
    </w:rPr>
  </w:style>
  <w:style w:type="paragraph" w:styleId="NormalIndent">
    <w:name w:val="Normal Indent"/>
    <w:basedOn w:val="Normal"/>
    <w:uiPriority w:val="99"/>
    <w:semiHidden/>
    <w:unhideWhenUsed/>
    <w:rsid w:val="00FD273E"/>
    <w:pPr>
      <w:ind w:left="720"/>
    </w:pPr>
  </w:style>
  <w:style w:type="paragraph" w:styleId="NoteHeading">
    <w:name w:val="Note Heading"/>
    <w:basedOn w:val="Normal"/>
    <w:next w:val="Normal"/>
    <w:link w:val="NoteHeadingChar"/>
    <w:uiPriority w:val="99"/>
    <w:semiHidden/>
    <w:unhideWhenUsed/>
    <w:rsid w:val="00FD273E"/>
    <w:pPr>
      <w:spacing w:after="0" w:line="240" w:lineRule="auto"/>
    </w:pPr>
  </w:style>
  <w:style w:type="character" w:customStyle="1" w:styleId="NoteHeadingChar">
    <w:name w:val="Note Heading Char"/>
    <w:basedOn w:val="DefaultParagraphFont"/>
    <w:link w:val="NoteHeading"/>
    <w:uiPriority w:val="99"/>
    <w:semiHidden/>
    <w:rsid w:val="00FD273E"/>
    <w:rPr>
      <w:sz w:val="22"/>
      <w:szCs w:val="22"/>
      <w:lang w:val="en-GB"/>
    </w:rPr>
  </w:style>
  <w:style w:type="character" w:styleId="PageNumber">
    <w:name w:val="page number"/>
    <w:basedOn w:val="DefaultParagraphFont"/>
    <w:uiPriority w:val="99"/>
    <w:semiHidden/>
    <w:unhideWhenUsed/>
    <w:rsid w:val="00FD273E"/>
  </w:style>
  <w:style w:type="paragraph" w:styleId="PlainText">
    <w:name w:val="Plain Text"/>
    <w:basedOn w:val="Normal"/>
    <w:link w:val="PlainTextChar"/>
    <w:uiPriority w:val="99"/>
    <w:semiHidden/>
    <w:unhideWhenUsed/>
    <w:rsid w:val="00FD273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D273E"/>
    <w:rPr>
      <w:rFonts w:ascii="Consolas" w:hAnsi="Consolas" w:cs="Consolas"/>
      <w:sz w:val="21"/>
      <w:szCs w:val="21"/>
      <w:lang w:val="en-GB"/>
    </w:rPr>
  </w:style>
  <w:style w:type="paragraph" w:styleId="Quote">
    <w:name w:val="Quote"/>
    <w:basedOn w:val="Normal"/>
    <w:next w:val="Normal"/>
    <w:link w:val="QuoteChar"/>
    <w:uiPriority w:val="29"/>
    <w:semiHidden/>
    <w:qFormat/>
    <w:rsid w:val="00FD27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D273E"/>
    <w:rPr>
      <w:i/>
      <w:iCs/>
      <w:color w:val="404040" w:themeColor="text1" w:themeTint="BF"/>
      <w:sz w:val="22"/>
      <w:szCs w:val="22"/>
      <w:lang w:val="en-GB"/>
    </w:rPr>
  </w:style>
  <w:style w:type="paragraph" w:styleId="Salutation">
    <w:name w:val="Salutation"/>
    <w:basedOn w:val="Normal"/>
    <w:next w:val="Normal"/>
    <w:link w:val="SalutationChar"/>
    <w:uiPriority w:val="99"/>
    <w:semiHidden/>
    <w:unhideWhenUsed/>
    <w:rsid w:val="00FD273E"/>
  </w:style>
  <w:style w:type="character" w:customStyle="1" w:styleId="SalutationChar">
    <w:name w:val="Salutation Char"/>
    <w:basedOn w:val="DefaultParagraphFont"/>
    <w:link w:val="Salutation"/>
    <w:uiPriority w:val="99"/>
    <w:semiHidden/>
    <w:rsid w:val="00FD273E"/>
    <w:rPr>
      <w:sz w:val="22"/>
      <w:szCs w:val="22"/>
      <w:lang w:val="en-GB"/>
    </w:rPr>
  </w:style>
  <w:style w:type="paragraph" w:styleId="Signature">
    <w:name w:val="Signature"/>
    <w:basedOn w:val="Normal"/>
    <w:link w:val="SignatureChar"/>
    <w:uiPriority w:val="99"/>
    <w:semiHidden/>
    <w:unhideWhenUsed/>
    <w:rsid w:val="00FD273E"/>
    <w:pPr>
      <w:spacing w:after="0" w:line="240" w:lineRule="auto"/>
      <w:ind w:left="4252"/>
    </w:pPr>
  </w:style>
  <w:style w:type="character" w:customStyle="1" w:styleId="SignatureChar">
    <w:name w:val="Signature Char"/>
    <w:basedOn w:val="DefaultParagraphFont"/>
    <w:link w:val="Signature"/>
    <w:uiPriority w:val="99"/>
    <w:semiHidden/>
    <w:rsid w:val="00FD273E"/>
    <w:rPr>
      <w:sz w:val="22"/>
      <w:szCs w:val="22"/>
      <w:lang w:val="en-GB"/>
    </w:rPr>
  </w:style>
  <w:style w:type="character" w:styleId="SmartHyperlink">
    <w:name w:val="Smart Hyperlink"/>
    <w:basedOn w:val="DefaultParagraphFont"/>
    <w:uiPriority w:val="99"/>
    <w:semiHidden/>
    <w:unhideWhenUsed/>
    <w:rsid w:val="00FD273E"/>
    <w:rPr>
      <w:u w:val="dotted"/>
    </w:rPr>
  </w:style>
  <w:style w:type="character" w:styleId="Strong">
    <w:name w:val="Strong"/>
    <w:basedOn w:val="DefaultParagraphFont"/>
    <w:uiPriority w:val="22"/>
    <w:semiHidden/>
    <w:qFormat/>
    <w:rsid w:val="00FD273E"/>
    <w:rPr>
      <w:b/>
      <w:bCs/>
    </w:rPr>
  </w:style>
  <w:style w:type="paragraph" w:styleId="Subtitle">
    <w:name w:val="Subtitle"/>
    <w:basedOn w:val="Normal"/>
    <w:next w:val="Normal"/>
    <w:link w:val="SubtitleChar"/>
    <w:uiPriority w:val="11"/>
    <w:semiHidden/>
    <w:qFormat/>
    <w:rsid w:val="00FD273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FD273E"/>
    <w:rPr>
      <w:rFonts w:asciiTheme="minorHAnsi" w:eastAsiaTheme="minorEastAsia" w:hAnsiTheme="minorHAnsi" w:cstheme="minorBidi"/>
      <w:color w:val="5A5A5A" w:themeColor="text1" w:themeTint="A5"/>
      <w:spacing w:val="15"/>
      <w:sz w:val="22"/>
      <w:szCs w:val="22"/>
      <w:lang w:val="en-GB"/>
    </w:rPr>
  </w:style>
  <w:style w:type="character" w:styleId="SubtleEmphasis">
    <w:name w:val="Subtle Emphasis"/>
    <w:basedOn w:val="DefaultParagraphFont"/>
    <w:uiPriority w:val="19"/>
    <w:semiHidden/>
    <w:qFormat/>
    <w:rsid w:val="00FD273E"/>
    <w:rPr>
      <w:i/>
      <w:iCs/>
      <w:color w:val="404040" w:themeColor="text1" w:themeTint="BF"/>
    </w:rPr>
  </w:style>
  <w:style w:type="character" w:styleId="SubtleReference">
    <w:name w:val="Subtle Reference"/>
    <w:basedOn w:val="DefaultParagraphFont"/>
    <w:uiPriority w:val="31"/>
    <w:semiHidden/>
    <w:qFormat/>
    <w:rsid w:val="00FD273E"/>
    <w:rPr>
      <w:smallCaps/>
      <w:color w:val="5A5A5A" w:themeColor="text1" w:themeTint="A5"/>
    </w:rPr>
  </w:style>
  <w:style w:type="paragraph" w:styleId="TableofAuthorities">
    <w:name w:val="table of authorities"/>
    <w:basedOn w:val="Normal"/>
    <w:next w:val="Normal"/>
    <w:uiPriority w:val="99"/>
    <w:semiHidden/>
    <w:unhideWhenUsed/>
    <w:rsid w:val="00FD273E"/>
    <w:pPr>
      <w:spacing w:after="0"/>
      <w:ind w:left="220" w:hanging="220"/>
    </w:pPr>
  </w:style>
  <w:style w:type="paragraph" w:styleId="TableofFigures">
    <w:name w:val="table of figures"/>
    <w:basedOn w:val="Normal"/>
    <w:next w:val="Normal"/>
    <w:uiPriority w:val="99"/>
    <w:semiHidden/>
    <w:unhideWhenUsed/>
    <w:rsid w:val="00FD273E"/>
    <w:pPr>
      <w:spacing w:after="0"/>
    </w:pPr>
  </w:style>
  <w:style w:type="paragraph" w:styleId="Title">
    <w:name w:val="Title"/>
    <w:basedOn w:val="Normal"/>
    <w:next w:val="Normal"/>
    <w:link w:val="TitleChar"/>
    <w:uiPriority w:val="10"/>
    <w:semiHidden/>
    <w:qFormat/>
    <w:rsid w:val="00FD2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D273E"/>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uiPriority w:val="99"/>
    <w:semiHidden/>
    <w:unhideWhenUsed/>
    <w:rsid w:val="00FD273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FD273E"/>
    <w:pPr>
      <w:spacing w:after="100"/>
      <w:ind w:left="660"/>
    </w:pPr>
  </w:style>
  <w:style w:type="paragraph" w:styleId="TOC5">
    <w:name w:val="toc 5"/>
    <w:basedOn w:val="Normal"/>
    <w:next w:val="Normal"/>
    <w:autoRedefine/>
    <w:uiPriority w:val="39"/>
    <w:semiHidden/>
    <w:unhideWhenUsed/>
    <w:rsid w:val="00FD273E"/>
    <w:pPr>
      <w:spacing w:after="100"/>
      <w:ind w:left="880"/>
    </w:pPr>
  </w:style>
  <w:style w:type="paragraph" w:styleId="TOC6">
    <w:name w:val="toc 6"/>
    <w:basedOn w:val="Normal"/>
    <w:next w:val="Normal"/>
    <w:autoRedefine/>
    <w:uiPriority w:val="39"/>
    <w:semiHidden/>
    <w:unhideWhenUsed/>
    <w:rsid w:val="00FD273E"/>
    <w:pPr>
      <w:spacing w:after="100"/>
      <w:ind w:left="1100"/>
    </w:pPr>
  </w:style>
  <w:style w:type="paragraph" w:styleId="TOC7">
    <w:name w:val="toc 7"/>
    <w:basedOn w:val="Normal"/>
    <w:next w:val="Normal"/>
    <w:autoRedefine/>
    <w:uiPriority w:val="39"/>
    <w:semiHidden/>
    <w:unhideWhenUsed/>
    <w:rsid w:val="00FD273E"/>
    <w:pPr>
      <w:spacing w:after="100"/>
      <w:ind w:left="1320"/>
    </w:pPr>
  </w:style>
  <w:style w:type="paragraph" w:styleId="TOC8">
    <w:name w:val="toc 8"/>
    <w:basedOn w:val="Normal"/>
    <w:next w:val="Normal"/>
    <w:autoRedefine/>
    <w:uiPriority w:val="39"/>
    <w:semiHidden/>
    <w:unhideWhenUsed/>
    <w:rsid w:val="00FD273E"/>
    <w:pPr>
      <w:spacing w:after="100"/>
      <w:ind w:left="1540"/>
    </w:pPr>
  </w:style>
  <w:style w:type="paragraph" w:styleId="TOC9">
    <w:name w:val="toc 9"/>
    <w:basedOn w:val="Normal"/>
    <w:next w:val="Normal"/>
    <w:autoRedefine/>
    <w:uiPriority w:val="39"/>
    <w:semiHidden/>
    <w:unhideWhenUsed/>
    <w:rsid w:val="00FD273E"/>
    <w:pPr>
      <w:spacing w:after="100"/>
      <w:ind w:left="1760"/>
    </w:pPr>
  </w:style>
  <w:style w:type="paragraph" w:styleId="TOCHeading">
    <w:name w:val="TOC Heading"/>
    <w:basedOn w:val="Heading1"/>
    <w:next w:val="Normal"/>
    <w:uiPriority w:val="39"/>
    <w:semiHidden/>
    <w:unhideWhenUsed/>
    <w:qFormat/>
    <w:rsid w:val="00FD273E"/>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BodyText"/>
    <w:qFormat/>
    <w:rsid w:val="000E5726"/>
    <w:pPr>
      <w:jc w:val="right"/>
    </w:pPr>
    <w:rPr>
      <w:b/>
      <w:szCs w:val="24"/>
    </w:rPr>
  </w:style>
  <w:style w:type="paragraph" w:customStyle="1" w:styleId="IneraTableMultiPar">
    <w:name w:val="IneraTableMultiPar"/>
    <w:basedOn w:val="Normal"/>
    <w:link w:val="IneraTableMultiParChar"/>
    <w:rsid w:val="000E5726"/>
    <w:pPr>
      <w:jc w:val="right"/>
    </w:pPr>
    <w:rPr>
      <w:b/>
      <w:szCs w:val="24"/>
    </w:rPr>
  </w:style>
  <w:style w:type="character" w:customStyle="1" w:styleId="aubase">
    <w:name w:val="au_base"/>
    <w:rsid w:val="002B45AB"/>
    <w:rPr>
      <w:rFonts w:ascii="Cambria" w:hAnsi="Cambria"/>
    </w:rPr>
  </w:style>
  <w:style w:type="character" w:customStyle="1" w:styleId="aucollab">
    <w:name w:val="au_collab"/>
    <w:rsid w:val="002B45AB"/>
    <w:rPr>
      <w:rFonts w:ascii="Cambria" w:hAnsi="Cambria"/>
      <w:bdr w:val="none" w:sz="0" w:space="0" w:color="auto"/>
      <w:shd w:val="clear" w:color="auto" w:fill="C0C0C0"/>
    </w:rPr>
  </w:style>
  <w:style w:type="character" w:customStyle="1" w:styleId="audeg">
    <w:name w:val="au_deg"/>
    <w:rsid w:val="002B45AB"/>
    <w:rPr>
      <w:rFonts w:ascii="Cambria" w:hAnsi="Cambria"/>
      <w:sz w:val="22"/>
      <w:bdr w:val="none" w:sz="0" w:space="0" w:color="auto"/>
      <w:shd w:val="clear" w:color="auto" w:fill="FFFF00"/>
    </w:rPr>
  </w:style>
  <w:style w:type="character" w:customStyle="1" w:styleId="aufname">
    <w:name w:val="au_fname"/>
    <w:rsid w:val="002B45AB"/>
    <w:rPr>
      <w:rFonts w:ascii="Cambria" w:hAnsi="Cambria"/>
      <w:sz w:val="22"/>
      <w:bdr w:val="none" w:sz="0" w:space="0" w:color="auto"/>
      <w:shd w:val="clear" w:color="auto" w:fill="FFFFCC"/>
    </w:rPr>
  </w:style>
  <w:style w:type="character" w:customStyle="1" w:styleId="aurole">
    <w:name w:val="au_role"/>
    <w:rsid w:val="002B45AB"/>
    <w:rPr>
      <w:rFonts w:ascii="Cambria" w:hAnsi="Cambria"/>
      <w:sz w:val="22"/>
      <w:bdr w:val="none" w:sz="0" w:space="0" w:color="auto"/>
      <w:shd w:val="clear" w:color="auto" w:fill="808000"/>
    </w:rPr>
  </w:style>
  <w:style w:type="character" w:customStyle="1" w:styleId="ausuffix">
    <w:name w:val="au_suffix"/>
    <w:rsid w:val="002B45AB"/>
    <w:rPr>
      <w:rFonts w:ascii="Cambria" w:hAnsi="Cambria"/>
      <w:sz w:val="22"/>
      <w:bdr w:val="none" w:sz="0" w:space="0" w:color="auto"/>
      <w:shd w:val="clear" w:color="auto" w:fill="FF00FF"/>
    </w:rPr>
  </w:style>
  <w:style w:type="character" w:customStyle="1" w:styleId="ausurname">
    <w:name w:val="au_surname"/>
    <w:rsid w:val="002B45AB"/>
    <w:rPr>
      <w:rFonts w:ascii="Cambria" w:hAnsi="Cambria"/>
      <w:sz w:val="22"/>
      <w:bdr w:val="none" w:sz="0" w:space="0" w:color="auto"/>
      <w:shd w:val="clear" w:color="auto" w:fill="CCFF99"/>
    </w:rPr>
  </w:style>
  <w:style w:type="character" w:customStyle="1" w:styleId="bibbase">
    <w:name w:val="bib_base"/>
    <w:rsid w:val="002B45AB"/>
    <w:rPr>
      <w:rFonts w:ascii="Cambria" w:hAnsi="Cambria"/>
    </w:rPr>
  </w:style>
  <w:style w:type="character" w:customStyle="1" w:styleId="bibarticle">
    <w:name w:val="bib_article"/>
    <w:rsid w:val="002B45AB"/>
    <w:rPr>
      <w:rFonts w:ascii="Cambria" w:hAnsi="Cambria"/>
      <w:bdr w:val="none" w:sz="0" w:space="0" w:color="auto"/>
      <w:shd w:val="clear" w:color="auto" w:fill="CCFFFF"/>
    </w:rPr>
  </w:style>
  <w:style w:type="character" w:customStyle="1" w:styleId="bibcomment">
    <w:name w:val="bib_comment"/>
    <w:basedOn w:val="bibbase"/>
    <w:rsid w:val="002B45AB"/>
    <w:rPr>
      <w:rFonts w:ascii="Cambria" w:hAnsi="Cambria"/>
    </w:rPr>
  </w:style>
  <w:style w:type="character" w:customStyle="1" w:styleId="bibdeg">
    <w:name w:val="bib_deg"/>
    <w:basedOn w:val="bibbase"/>
    <w:rsid w:val="002B45AB"/>
    <w:rPr>
      <w:rFonts w:ascii="Cambria" w:hAnsi="Cambria"/>
    </w:rPr>
  </w:style>
  <w:style w:type="character" w:customStyle="1" w:styleId="bibdoi">
    <w:name w:val="bib_doi"/>
    <w:rsid w:val="002B45AB"/>
    <w:rPr>
      <w:rFonts w:ascii="Cambria" w:hAnsi="Cambria"/>
      <w:bdr w:val="none" w:sz="0" w:space="0" w:color="auto"/>
      <w:shd w:val="clear" w:color="auto" w:fill="CCFFCC"/>
    </w:rPr>
  </w:style>
  <w:style w:type="character" w:customStyle="1" w:styleId="bibetal">
    <w:name w:val="bib_etal"/>
    <w:rsid w:val="002B45AB"/>
    <w:rPr>
      <w:rFonts w:ascii="Cambria" w:hAnsi="Cambria"/>
      <w:bdr w:val="none" w:sz="0" w:space="0" w:color="auto"/>
      <w:shd w:val="clear" w:color="auto" w:fill="CCFF99"/>
    </w:rPr>
  </w:style>
  <w:style w:type="character" w:customStyle="1" w:styleId="bibfname">
    <w:name w:val="bib_fname"/>
    <w:rsid w:val="002B45AB"/>
    <w:rPr>
      <w:rFonts w:ascii="Cambria" w:hAnsi="Cambria"/>
      <w:bdr w:val="none" w:sz="0" w:space="0" w:color="auto"/>
      <w:shd w:val="clear" w:color="auto" w:fill="FFFFCC"/>
    </w:rPr>
  </w:style>
  <w:style w:type="character" w:customStyle="1" w:styleId="bibfpage">
    <w:name w:val="bib_fpage"/>
    <w:rsid w:val="002B45AB"/>
    <w:rPr>
      <w:rFonts w:ascii="Cambria" w:hAnsi="Cambria"/>
      <w:bdr w:val="none" w:sz="0" w:space="0" w:color="auto"/>
      <w:shd w:val="clear" w:color="auto" w:fill="E6E6E6"/>
    </w:rPr>
  </w:style>
  <w:style w:type="character" w:customStyle="1" w:styleId="bibissue">
    <w:name w:val="bib_issue"/>
    <w:rsid w:val="002B45AB"/>
    <w:rPr>
      <w:rFonts w:ascii="Cambria" w:hAnsi="Cambria"/>
      <w:bdr w:val="none" w:sz="0" w:space="0" w:color="auto"/>
      <w:shd w:val="clear" w:color="auto" w:fill="FFFFAB"/>
    </w:rPr>
  </w:style>
  <w:style w:type="character" w:customStyle="1" w:styleId="bibjournal">
    <w:name w:val="bib_journal"/>
    <w:rsid w:val="002B45AB"/>
    <w:rPr>
      <w:rFonts w:ascii="Cambria" w:hAnsi="Cambria"/>
      <w:bdr w:val="none" w:sz="0" w:space="0" w:color="auto"/>
      <w:shd w:val="clear" w:color="auto" w:fill="F9DECF"/>
    </w:rPr>
  </w:style>
  <w:style w:type="character" w:customStyle="1" w:styleId="biblpage">
    <w:name w:val="bib_lpage"/>
    <w:rsid w:val="002B45AB"/>
    <w:rPr>
      <w:rFonts w:ascii="Cambria" w:hAnsi="Cambria"/>
      <w:bdr w:val="none" w:sz="0" w:space="0" w:color="auto"/>
      <w:shd w:val="clear" w:color="auto" w:fill="D9D9D9"/>
    </w:rPr>
  </w:style>
  <w:style w:type="character" w:customStyle="1" w:styleId="bibnumber">
    <w:name w:val="bib_number"/>
    <w:rsid w:val="002B45AB"/>
    <w:rPr>
      <w:rFonts w:ascii="Cambria" w:hAnsi="Cambria"/>
      <w:bdr w:val="none" w:sz="0" w:space="0" w:color="auto"/>
      <w:shd w:val="clear" w:color="auto" w:fill="CCCCFF"/>
    </w:rPr>
  </w:style>
  <w:style w:type="character" w:customStyle="1" w:styleId="biborganization">
    <w:name w:val="bib_organization"/>
    <w:rsid w:val="002B45AB"/>
    <w:rPr>
      <w:rFonts w:ascii="Cambria" w:hAnsi="Cambria"/>
      <w:bdr w:val="none" w:sz="0" w:space="0" w:color="auto"/>
      <w:shd w:val="clear" w:color="auto" w:fill="CCFF99"/>
    </w:rPr>
  </w:style>
  <w:style w:type="character" w:customStyle="1" w:styleId="bibsuffix">
    <w:name w:val="bib_suffix"/>
    <w:basedOn w:val="bibbase"/>
    <w:rsid w:val="002B45AB"/>
    <w:rPr>
      <w:rFonts w:ascii="Cambria" w:hAnsi="Cambria"/>
    </w:rPr>
  </w:style>
  <w:style w:type="character" w:customStyle="1" w:styleId="bibsuppl">
    <w:name w:val="bib_suppl"/>
    <w:rsid w:val="002B45AB"/>
    <w:rPr>
      <w:rFonts w:ascii="Cambria" w:hAnsi="Cambria"/>
      <w:bdr w:val="none" w:sz="0" w:space="0" w:color="auto"/>
      <w:shd w:val="clear" w:color="auto" w:fill="FFCC66"/>
    </w:rPr>
  </w:style>
  <w:style w:type="character" w:customStyle="1" w:styleId="bibsurname">
    <w:name w:val="bib_surname"/>
    <w:rsid w:val="002B45AB"/>
    <w:rPr>
      <w:rFonts w:ascii="Cambria" w:hAnsi="Cambria"/>
      <w:bdr w:val="none" w:sz="0" w:space="0" w:color="auto"/>
      <w:shd w:val="clear" w:color="auto" w:fill="CCFF99"/>
    </w:rPr>
  </w:style>
  <w:style w:type="character" w:customStyle="1" w:styleId="bibunpubl">
    <w:name w:val="bib_unpubl"/>
    <w:basedOn w:val="bibbase"/>
    <w:rsid w:val="002B45AB"/>
    <w:rPr>
      <w:rFonts w:ascii="Cambria" w:hAnsi="Cambria"/>
    </w:rPr>
  </w:style>
  <w:style w:type="character" w:customStyle="1" w:styleId="biburl">
    <w:name w:val="bib_url"/>
    <w:rsid w:val="002B45AB"/>
    <w:rPr>
      <w:rFonts w:ascii="Cambria" w:hAnsi="Cambria"/>
      <w:bdr w:val="none" w:sz="0" w:space="0" w:color="auto"/>
      <w:shd w:val="clear" w:color="auto" w:fill="CCFF66"/>
    </w:rPr>
  </w:style>
  <w:style w:type="character" w:customStyle="1" w:styleId="bibvolume">
    <w:name w:val="bib_volume"/>
    <w:rsid w:val="002B45AB"/>
    <w:rPr>
      <w:rFonts w:ascii="Cambria" w:hAnsi="Cambria"/>
      <w:bdr w:val="none" w:sz="0" w:space="0" w:color="auto"/>
      <w:shd w:val="clear" w:color="auto" w:fill="CCECFF"/>
    </w:rPr>
  </w:style>
  <w:style w:type="character" w:customStyle="1" w:styleId="bibyear">
    <w:name w:val="bib_year"/>
    <w:rsid w:val="002B45AB"/>
    <w:rPr>
      <w:rFonts w:ascii="Cambria" w:hAnsi="Cambria"/>
      <w:bdr w:val="none" w:sz="0" w:space="0" w:color="auto"/>
      <w:shd w:val="clear" w:color="auto" w:fill="FFCCFF"/>
    </w:rPr>
  </w:style>
  <w:style w:type="character" w:customStyle="1" w:styleId="citebase">
    <w:name w:val="cite_base"/>
    <w:rsid w:val="002B45AB"/>
    <w:rPr>
      <w:rFonts w:ascii="Cambria" w:hAnsi="Cambria"/>
    </w:rPr>
  </w:style>
  <w:style w:type="character" w:customStyle="1" w:styleId="citebib">
    <w:name w:val="cite_bib"/>
    <w:rsid w:val="002B45AB"/>
    <w:rPr>
      <w:rFonts w:ascii="Cambria" w:hAnsi="Cambria"/>
      <w:bdr w:val="none" w:sz="0" w:space="0" w:color="auto"/>
      <w:shd w:val="clear" w:color="auto" w:fill="CCFFFF"/>
    </w:rPr>
  </w:style>
  <w:style w:type="character" w:customStyle="1" w:styleId="citebox">
    <w:name w:val="cite_box"/>
    <w:basedOn w:val="citebase"/>
    <w:rsid w:val="002B45AB"/>
    <w:rPr>
      <w:rFonts w:ascii="Cambria" w:hAnsi="Cambria"/>
    </w:rPr>
  </w:style>
  <w:style w:type="character" w:customStyle="1" w:styleId="citeen">
    <w:name w:val="cite_en"/>
    <w:rsid w:val="002B45AB"/>
    <w:rPr>
      <w:rFonts w:ascii="Cambria" w:hAnsi="Cambria"/>
      <w:bdr w:val="none" w:sz="0" w:space="0" w:color="auto"/>
      <w:shd w:val="clear" w:color="auto" w:fill="FFFF99"/>
      <w:vertAlign w:val="superscript"/>
    </w:rPr>
  </w:style>
  <w:style w:type="character" w:customStyle="1" w:styleId="citefig">
    <w:name w:val="cite_fig"/>
    <w:rsid w:val="002B45AB"/>
    <w:rPr>
      <w:rFonts w:ascii="Cambria" w:hAnsi="Cambria"/>
      <w:color w:val="auto"/>
      <w:bdr w:val="none" w:sz="0" w:space="0" w:color="auto"/>
      <w:shd w:val="clear" w:color="auto" w:fill="CCFFCC"/>
    </w:rPr>
  </w:style>
  <w:style w:type="character" w:customStyle="1" w:styleId="citefn">
    <w:name w:val="cite_fn"/>
    <w:rsid w:val="002B45AB"/>
    <w:rPr>
      <w:rFonts w:ascii="Cambria" w:hAnsi="Cambria"/>
      <w:color w:val="auto"/>
      <w:sz w:val="22"/>
      <w:bdr w:val="none" w:sz="0" w:space="0" w:color="auto"/>
      <w:shd w:val="clear" w:color="auto" w:fill="FF99CC"/>
      <w:vertAlign w:val="baseline"/>
    </w:rPr>
  </w:style>
  <w:style w:type="character" w:customStyle="1" w:styleId="citetbl">
    <w:name w:val="cite_tbl"/>
    <w:rsid w:val="002B45AB"/>
    <w:rPr>
      <w:rFonts w:ascii="Cambria" w:hAnsi="Cambria"/>
      <w:color w:val="auto"/>
      <w:bdr w:val="none" w:sz="0" w:space="0" w:color="auto"/>
      <w:shd w:val="clear" w:color="auto" w:fill="FF9999"/>
    </w:rPr>
  </w:style>
  <w:style w:type="character" w:customStyle="1" w:styleId="stdbase">
    <w:name w:val="std_base"/>
    <w:rsid w:val="002B45AB"/>
    <w:rPr>
      <w:rFonts w:ascii="Cambria" w:hAnsi="Cambria"/>
    </w:rPr>
  </w:style>
  <w:style w:type="character" w:customStyle="1" w:styleId="bibextlink">
    <w:name w:val="bib_extlink"/>
    <w:rsid w:val="002B45AB"/>
    <w:rPr>
      <w:rFonts w:ascii="Cambria" w:hAnsi="Cambria"/>
      <w:bdr w:val="none" w:sz="0" w:space="0" w:color="auto"/>
      <w:shd w:val="clear" w:color="auto" w:fill="6CCE9D"/>
    </w:rPr>
  </w:style>
  <w:style w:type="character" w:customStyle="1" w:styleId="citeeq">
    <w:name w:val="cite_eq"/>
    <w:rsid w:val="002B45AB"/>
    <w:rPr>
      <w:rFonts w:ascii="Cambria" w:hAnsi="Cambria"/>
      <w:bdr w:val="none" w:sz="0" w:space="0" w:color="auto"/>
      <w:shd w:val="clear" w:color="auto" w:fill="FFAE37"/>
    </w:rPr>
  </w:style>
  <w:style w:type="character" w:customStyle="1" w:styleId="bibmedline">
    <w:name w:val="bib_medline"/>
    <w:basedOn w:val="bibbase"/>
    <w:rsid w:val="002B45AB"/>
    <w:rPr>
      <w:rFonts w:ascii="Cambria" w:hAnsi="Cambria"/>
    </w:rPr>
  </w:style>
  <w:style w:type="character" w:customStyle="1" w:styleId="citetfn">
    <w:name w:val="cite_tfn"/>
    <w:rsid w:val="002B45AB"/>
    <w:rPr>
      <w:rFonts w:ascii="Cambria" w:hAnsi="Cambria"/>
      <w:bdr w:val="none" w:sz="0" w:space="0" w:color="auto"/>
      <w:shd w:val="clear" w:color="auto" w:fill="FBBA79"/>
    </w:rPr>
  </w:style>
  <w:style w:type="character" w:customStyle="1" w:styleId="auprefix">
    <w:name w:val="au_prefix"/>
    <w:rsid w:val="002B45AB"/>
    <w:rPr>
      <w:rFonts w:ascii="Cambria" w:hAnsi="Cambria"/>
      <w:sz w:val="22"/>
      <w:bdr w:val="none" w:sz="0" w:space="0" w:color="auto"/>
      <w:shd w:val="clear" w:color="auto" w:fill="FFCC99"/>
    </w:rPr>
  </w:style>
  <w:style w:type="character" w:customStyle="1" w:styleId="citeapp">
    <w:name w:val="cite_app"/>
    <w:rsid w:val="002B45AB"/>
    <w:rPr>
      <w:rFonts w:ascii="Cambria" w:hAnsi="Cambria"/>
      <w:bdr w:val="none" w:sz="0" w:space="0" w:color="auto"/>
      <w:shd w:val="clear" w:color="auto" w:fill="CCFF33"/>
    </w:rPr>
  </w:style>
  <w:style w:type="character" w:customStyle="1" w:styleId="citesec">
    <w:name w:val="cite_sec"/>
    <w:rsid w:val="002B45AB"/>
    <w:rPr>
      <w:rFonts w:ascii="Cambria" w:hAnsi="Cambria"/>
      <w:bdr w:val="none" w:sz="0" w:space="0" w:color="auto"/>
      <w:shd w:val="clear" w:color="auto" w:fill="FFCCCC"/>
    </w:rPr>
  </w:style>
  <w:style w:type="character" w:customStyle="1" w:styleId="stddocNumber">
    <w:name w:val="std_docNumber"/>
    <w:rsid w:val="002B45AB"/>
    <w:rPr>
      <w:rFonts w:ascii="Cambria" w:hAnsi="Cambria"/>
      <w:bdr w:val="none" w:sz="0" w:space="0" w:color="auto"/>
      <w:shd w:val="clear" w:color="auto" w:fill="F2DBDB"/>
    </w:rPr>
  </w:style>
  <w:style w:type="character" w:customStyle="1" w:styleId="stddocPartNumber">
    <w:name w:val="std_docPartNumber"/>
    <w:rsid w:val="002B45AB"/>
    <w:rPr>
      <w:rFonts w:ascii="Cambria" w:hAnsi="Cambria"/>
      <w:bdr w:val="none" w:sz="0" w:space="0" w:color="auto"/>
      <w:shd w:val="clear" w:color="auto" w:fill="EAF1DD"/>
    </w:rPr>
  </w:style>
  <w:style w:type="character" w:customStyle="1" w:styleId="stddocTitle">
    <w:name w:val="std_docTitle"/>
    <w:rsid w:val="002B45AB"/>
    <w:rPr>
      <w:rFonts w:ascii="Cambria" w:hAnsi="Cambria"/>
      <w:i/>
      <w:bdr w:val="none" w:sz="0" w:space="0" w:color="auto"/>
      <w:shd w:val="clear" w:color="auto" w:fill="FDE9D9"/>
    </w:rPr>
  </w:style>
  <w:style w:type="character" w:customStyle="1" w:styleId="aumember">
    <w:name w:val="au_member"/>
    <w:rsid w:val="002B45AB"/>
    <w:rPr>
      <w:rFonts w:ascii="Cambria" w:hAnsi="Cambria"/>
      <w:sz w:val="22"/>
      <w:bdr w:val="none" w:sz="0" w:space="0" w:color="auto"/>
      <w:shd w:val="clear" w:color="auto" w:fill="FF99CC"/>
    </w:rPr>
  </w:style>
  <w:style w:type="character" w:customStyle="1" w:styleId="stdfootnote">
    <w:name w:val="std_footnote"/>
    <w:rsid w:val="002B45AB"/>
    <w:rPr>
      <w:rFonts w:ascii="Cambria" w:hAnsi="Cambria"/>
      <w:bdr w:val="none" w:sz="0" w:space="0" w:color="auto"/>
      <w:shd w:val="clear" w:color="auto" w:fill="F2F2F2"/>
    </w:rPr>
  </w:style>
  <w:style w:type="character" w:customStyle="1" w:styleId="stdpublisher">
    <w:name w:val="std_publisher"/>
    <w:rsid w:val="002B45AB"/>
    <w:rPr>
      <w:rFonts w:ascii="Cambria" w:hAnsi="Cambria"/>
      <w:bdr w:val="none" w:sz="0" w:space="0" w:color="auto"/>
      <w:shd w:val="clear" w:color="auto" w:fill="C6D9F1"/>
    </w:rPr>
  </w:style>
  <w:style w:type="character" w:customStyle="1" w:styleId="stdsection">
    <w:name w:val="std_section"/>
    <w:rsid w:val="002B45AB"/>
    <w:rPr>
      <w:rFonts w:ascii="Cambria" w:hAnsi="Cambria"/>
      <w:bdr w:val="none" w:sz="0" w:space="0" w:color="auto"/>
      <w:shd w:val="clear" w:color="auto" w:fill="E5DFEC"/>
    </w:rPr>
  </w:style>
  <w:style w:type="character" w:customStyle="1" w:styleId="stdyear">
    <w:name w:val="std_year"/>
    <w:rsid w:val="002B45AB"/>
    <w:rPr>
      <w:rFonts w:ascii="Cambria" w:hAnsi="Cambria"/>
      <w:bdr w:val="none" w:sz="0" w:space="0" w:color="auto"/>
      <w:shd w:val="clear" w:color="auto" w:fill="DAEEF3"/>
    </w:rPr>
  </w:style>
  <w:style w:type="character" w:customStyle="1" w:styleId="stddocumentType">
    <w:name w:val="std_documentType"/>
    <w:rsid w:val="002B45AB"/>
    <w:rPr>
      <w:rFonts w:ascii="Cambria" w:hAnsi="Cambria"/>
      <w:bdr w:val="none" w:sz="0" w:space="0" w:color="auto"/>
      <w:shd w:val="clear" w:color="auto" w:fill="7DE1DF"/>
    </w:rPr>
  </w:style>
  <w:style w:type="character" w:customStyle="1" w:styleId="bibalt-year">
    <w:name w:val="bib_alt-year"/>
    <w:rsid w:val="002B45AB"/>
    <w:rPr>
      <w:rFonts w:ascii="Cambria" w:hAnsi="Cambria"/>
      <w:szCs w:val="24"/>
      <w:bdr w:val="none" w:sz="0" w:space="0" w:color="auto"/>
      <w:shd w:val="clear" w:color="auto" w:fill="CC99FF"/>
    </w:rPr>
  </w:style>
  <w:style w:type="character" w:customStyle="1" w:styleId="bibbook">
    <w:name w:val="bib_book"/>
    <w:rsid w:val="002B45AB"/>
    <w:rPr>
      <w:rFonts w:ascii="Cambria" w:hAnsi="Cambria"/>
      <w:bdr w:val="none" w:sz="0" w:space="0" w:color="auto"/>
      <w:shd w:val="clear" w:color="auto" w:fill="99CCFF"/>
    </w:rPr>
  </w:style>
  <w:style w:type="character" w:customStyle="1" w:styleId="bibchapterno">
    <w:name w:val="bib_chapterno"/>
    <w:rsid w:val="002B45AB"/>
    <w:rPr>
      <w:rFonts w:ascii="Cambria" w:hAnsi="Cambria"/>
      <w:bdr w:val="none" w:sz="0" w:space="0" w:color="auto"/>
      <w:shd w:val="clear" w:color="auto" w:fill="D9D9D9"/>
    </w:rPr>
  </w:style>
  <w:style w:type="character" w:customStyle="1" w:styleId="bibchaptertitle">
    <w:name w:val="bib_chaptertitle"/>
    <w:rsid w:val="002B45AB"/>
    <w:rPr>
      <w:rFonts w:ascii="Cambria" w:hAnsi="Cambria"/>
      <w:bdr w:val="none" w:sz="0" w:space="0" w:color="auto"/>
      <w:shd w:val="clear" w:color="auto" w:fill="FF9D5B"/>
    </w:rPr>
  </w:style>
  <w:style w:type="character" w:customStyle="1" w:styleId="bibed-etal">
    <w:name w:val="bib_ed-etal"/>
    <w:rsid w:val="002B45AB"/>
    <w:rPr>
      <w:rFonts w:ascii="Cambria" w:hAnsi="Cambria"/>
      <w:bdr w:val="none" w:sz="0" w:space="0" w:color="auto"/>
      <w:shd w:val="clear" w:color="auto" w:fill="00F4EE"/>
    </w:rPr>
  </w:style>
  <w:style w:type="character" w:customStyle="1" w:styleId="bibed-fname">
    <w:name w:val="bib_ed-fname"/>
    <w:rsid w:val="002B45AB"/>
    <w:rPr>
      <w:rFonts w:ascii="Cambria" w:hAnsi="Cambria"/>
      <w:bdr w:val="none" w:sz="0" w:space="0" w:color="auto"/>
      <w:shd w:val="clear" w:color="auto" w:fill="FFFFB7"/>
    </w:rPr>
  </w:style>
  <w:style w:type="character" w:customStyle="1" w:styleId="bibeditionno">
    <w:name w:val="bib_editionno"/>
    <w:rsid w:val="002B45AB"/>
    <w:rPr>
      <w:rFonts w:ascii="Cambria" w:hAnsi="Cambria"/>
      <w:bdr w:val="none" w:sz="0" w:space="0" w:color="auto"/>
      <w:shd w:val="clear" w:color="auto" w:fill="FFCC00"/>
    </w:rPr>
  </w:style>
  <w:style w:type="character" w:customStyle="1" w:styleId="bibed-organization">
    <w:name w:val="bib_ed-organization"/>
    <w:rsid w:val="002B45AB"/>
    <w:rPr>
      <w:rFonts w:ascii="Cambria" w:hAnsi="Cambria"/>
      <w:bdr w:val="none" w:sz="0" w:space="0" w:color="auto"/>
      <w:shd w:val="clear" w:color="auto" w:fill="FCAAC3"/>
    </w:rPr>
  </w:style>
  <w:style w:type="character" w:customStyle="1" w:styleId="bibed-suffix">
    <w:name w:val="bib_ed-suffix"/>
    <w:rsid w:val="002B45AB"/>
    <w:rPr>
      <w:rFonts w:ascii="Cambria" w:hAnsi="Cambria"/>
      <w:bdr w:val="none" w:sz="0" w:space="0" w:color="auto"/>
      <w:shd w:val="clear" w:color="auto" w:fill="CCFFCC"/>
    </w:rPr>
  </w:style>
  <w:style w:type="character" w:customStyle="1" w:styleId="bibed-surname">
    <w:name w:val="bib_ed-surname"/>
    <w:rsid w:val="002B45AB"/>
    <w:rPr>
      <w:rFonts w:ascii="Cambria" w:hAnsi="Cambria"/>
      <w:bdr w:val="none" w:sz="0" w:space="0" w:color="auto"/>
      <w:shd w:val="clear" w:color="auto" w:fill="FFFF00"/>
    </w:rPr>
  </w:style>
  <w:style w:type="character" w:customStyle="1" w:styleId="bibinstitution">
    <w:name w:val="bib_institution"/>
    <w:rsid w:val="002B45AB"/>
    <w:rPr>
      <w:rFonts w:ascii="Cambria" w:hAnsi="Cambria"/>
      <w:bdr w:val="none" w:sz="0" w:space="0" w:color="auto"/>
      <w:shd w:val="clear" w:color="auto" w:fill="CCFFCC"/>
    </w:rPr>
  </w:style>
  <w:style w:type="character" w:customStyle="1" w:styleId="bibisbn">
    <w:name w:val="bib_isbn"/>
    <w:rsid w:val="002B45AB"/>
    <w:rPr>
      <w:rFonts w:ascii="Cambria" w:hAnsi="Cambria"/>
      <w:shd w:val="clear" w:color="auto" w:fill="D9D9D9"/>
    </w:rPr>
  </w:style>
  <w:style w:type="character" w:customStyle="1" w:styleId="biblocation">
    <w:name w:val="bib_location"/>
    <w:rsid w:val="002B45AB"/>
    <w:rPr>
      <w:rFonts w:ascii="Cambria" w:hAnsi="Cambria"/>
      <w:bdr w:val="none" w:sz="0" w:space="0" w:color="auto"/>
      <w:shd w:val="clear" w:color="auto" w:fill="FFCCCC"/>
    </w:rPr>
  </w:style>
  <w:style w:type="character" w:customStyle="1" w:styleId="bibpagecount">
    <w:name w:val="bib_pagecount"/>
    <w:rsid w:val="002B45AB"/>
    <w:rPr>
      <w:rFonts w:ascii="Cambria" w:hAnsi="Cambria"/>
      <w:bdr w:val="none" w:sz="0" w:space="0" w:color="auto"/>
      <w:shd w:val="clear" w:color="auto" w:fill="00FF00"/>
    </w:rPr>
  </w:style>
  <w:style w:type="character" w:customStyle="1" w:styleId="bibpatent">
    <w:name w:val="bib_patent"/>
    <w:rsid w:val="002B45AB"/>
    <w:rPr>
      <w:rFonts w:ascii="Cambria" w:hAnsi="Cambria"/>
      <w:bdr w:val="none" w:sz="0" w:space="0" w:color="auto"/>
      <w:shd w:val="clear" w:color="auto" w:fill="66FFCC"/>
    </w:rPr>
  </w:style>
  <w:style w:type="character" w:customStyle="1" w:styleId="bibpublisher">
    <w:name w:val="bib_publisher"/>
    <w:rsid w:val="002B45AB"/>
    <w:rPr>
      <w:rFonts w:ascii="Cambria" w:hAnsi="Cambria"/>
      <w:bdr w:val="none" w:sz="0" w:space="0" w:color="auto"/>
      <w:shd w:val="clear" w:color="auto" w:fill="FF99CC"/>
    </w:rPr>
  </w:style>
  <w:style w:type="character" w:customStyle="1" w:styleId="bibreportnum">
    <w:name w:val="bib_reportnum"/>
    <w:rsid w:val="002B45AB"/>
    <w:rPr>
      <w:rFonts w:ascii="Cambria" w:hAnsi="Cambria"/>
      <w:bdr w:val="none" w:sz="0" w:space="0" w:color="auto"/>
      <w:shd w:val="clear" w:color="auto" w:fill="CCCCFF"/>
    </w:rPr>
  </w:style>
  <w:style w:type="character" w:customStyle="1" w:styleId="bibschool">
    <w:name w:val="bib_school"/>
    <w:rsid w:val="002B45AB"/>
    <w:rPr>
      <w:rFonts w:ascii="Cambria" w:hAnsi="Cambria"/>
      <w:bdr w:val="none" w:sz="0" w:space="0" w:color="auto"/>
      <w:shd w:val="clear" w:color="auto" w:fill="FFCC66"/>
    </w:rPr>
  </w:style>
  <w:style w:type="character" w:customStyle="1" w:styleId="bibseries">
    <w:name w:val="bib_series"/>
    <w:rsid w:val="002B45AB"/>
    <w:rPr>
      <w:rFonts w:ascii="Cambria" w:hAnsi="Cambria"/>
      <w:shd w:val="clear" w:color="auto" w:fill="FFCC99"/>
    </w:rPr>
  </w:style>
  <w:style w:type="character" w:customStyle="1" w:styleId="bibseriesno">
    <w:name w:val="bib_seriesno"/>
    <w:rsid w:val="002B45AB"/>
    <w:rPr>
      <w:rFonts w:ascii="Cambria" w:hAnsi="Cambria"/>
      <w:shd w:val="clear" w:color="auto" w:fill="FFFF99"/>
    </w:rPr>
  </w:style>
  <w:style w:type="character" w:customStyle="1" w:styleId="bibtrans">
    <w:name w:val="bib_trans"/>
    <w:rsid w:val="002B45AB"/>
    <w:rPr>
      <w:rFonts w:ascii="Cambria" w:hAnsi="Cambria"/>
      <w:shd w:val="clear" w:color="auto" w:fill="99CC00"/>
    </w:rPr>
  </w:style>
  <w:style w:type="character" w:customStyle="1" w:styleId="stdsuppl">
    <w:name w:val="std_suppl"/>
    <w:rsid w:val="002B45AB"/>
    <w:rPr>
      <w:rFonts w:ascii="Cambria" w:hAnsi="Cambria"/>
      <w:bdr w:val="none" w:sz="0" w:space="0" w:color="auto"/>
      <w:shd w:val="clear" w:color="auto" w:fill="F6FBB5"/>
    </w:rPr>
  </w:style>
  <w:style w:type="character" w:customStyle="1" w:styleId="citesection">
    <w:name w:val="cite_section"/>
    <w:rsid w:val="002B45AB"/>
    <w:rPr>
      <w:rFonts w:ascii="Cambria" w:hAnsi="Cambria"/>
      <w:bdr w:val="none" w:sz="0" w:space="0" w:color="auto"/>
      <w:shd w:val="clear" w:color="auto" w:fill="FF7C80"/>
    </w:rPr>
  </w:style>
  <w:style w:type="paragraph" w:customStyle="1" w:styleId="BaseHeading">
    <w:name w:val="Base_Heading"/>
    <w:qFormat/>
    <w:rsid w:val="002B45AB"/>
    <w:pPr>
      <w:spacing w:after="240" w:line="240" w:lineRule="atLeast"/>
      <w:outlineLvl w:val="0"/>
    </w:pPr>
    <w:rPr>
      <w:sz w:val="22"/>
      <w:szCs w:val="22"/>
      <w:lang w:val="en-GB"/>
    </w:rPr>
  </w:style>
  <w:style w:type="paragraph" w:customStyle="1" w:styleId="BaseText">
    <w:name w:val="Base_Text"/>
    <w:qFormat/>
    <w:rsid w:val="002B45AB"/>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2B45AB"/>
    <w:pPr>
      <w:ind w:left="662" w:hanging="662"/>
      <w:jc w:val="left"/>
    </w:pPr>
  </w:style>
  <w:style w:type="paragraph" w:customStyle="1" w:styleId="BodyText-">
    <w:name w:val="Body Text (-)"/>
    <w:basedOn w:val="BaseText"/>
    <w:rsid w:val="002B45AB"/>
    <w:pPr>
      <w:spacing w:line="220" w:lineRule="atLeast"/>
    </w:pPr>
    <w:rPr>
      <w:sz w:val="18"/>
    </w:rPr>
  </w:style>
  <w:style w:type="paragraph" w:customStyle="1" w:styleId="BodyTextindent1">
    <w:name w:val="Body Text indent 1"/>
    <w:basedOn w:val="BaseText"/>
    <w:rsid w:val="002B45AB"/>
    <w:pPr>
      <w:ind w:left="403"/>
    </w:pPr>
  </w:style>
  <w:style w:type="paragraph" w:customStyle="1" w:styleId="BodyTextindent1-">
    <w:name w:val="Body Text indent 1 (-)"/>
    <w:basedOn w:val="BodyTextindent1"/>
    <w:rsid w:val="002B45AB"/>
    <w:pPr>
      <w:spacing w:line="220" w:lineRule="atLeast"/>
    </w:pPr>
    <w:rPr>
      <w:sz w:val="18"/>
    </w:rPr>
  </w:style>
  <w:style w:type="paragraph" w:customStyle="1" w:styleId="BodyTextIndent21">
    <w:name w:val="Body Text Indent 21"/>
    <w:basedOn w:val="Normal"/>
    <w:rsid w:val="00FD273E"/>
    <w:pPr>
      <w:ind w:left="805"/>
    </w:pPr>
  </w:style>
  <w:style w:type="paragraph" w:customStyle="1" w:styleId="BodyTextindent2-">
    <w:name w:val="Body Text indent 2 (-)"/>
    <w:basedOn w:val="BodyTextIndent26"/>
    <w:rsid w:val="002B45AB"/>
    <w:pPr>
      <w:spacing w:line="220" w:lineRule="atLeast"/>
    </w:pPr>
    <w:rPr>
      <w:sz w:val="18"/>
    </w:rPr>
  </w:style>
  <w:style w:type="paragraph" w:customStyle="1" w:styleId="BodyTextIndent31">
    <w:name w:val="Body Text Indent 31"/>
    <w:basedOn w:val="BodyTextIndent21"/>
    <w:rsid w:val="00FD273E"/>
    <w:pPr>
      <w:ind w:left="1202"/>
    </w:pPr>
  </w:style>
  <w:style w:type="paragraph" w:customStyle="1" w:styleId="BodyTextindent3-">
    <w:name w:val="Body Text indent 3 (-)"/>
    <w:basedOn w:val="BodyTextIndent36"/>
    <w:rsid w:val="002B45AB"/>
    <w:pPr>
      <w:spacing w:line="220" w:lineRule="atLeast"/>
    </w:pPr>
    <w:rPr>
      <w:sz w:val="18"/>
    </w:rPr>
  </w:style>
  <w:style w:type="paragraph" w:customStyle="1" w:styleId="BodyTextindent4">
    <w:name w:val="Body Text indent 4"/>
    <w:basedOn w:val="BodyTextIndent36"/>
    <w:rsid w:val="002B45AB"/>
    <w:pPr>
      <w:ind w:left="1605"/>
    </w:pPr>
  </w:style>
  <w:style w:type="paragraph" w:customStyle="1" w:styleId="BodyTextindent4-">
    <w:name w:val="Body Text indent 4 (-)"/>
    <w:basedOn w:val="BodyTextindent4"/>
    <w:rsid w:val="002B45AB"/>
    <w:pPr>
      <w:spacing w:line="220" w:lineRule="atLeast"/>
    </w:pPr>
    <w:rPr>
      <w:sz w:val="18"/>
    </w:rPr>
  </w:style>
  <w:style w:type="paragraph" w:customStyle="1" w:styleId="BodyTextCenter">
    <w:name w:val="Body Text_Center"/>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2B45AB"/>
    <w:pPr>
      <w:spacing w:line="220" w:lineRule="atLeast"/>
    </w:pPr>
    <w:rPr>
      <w:sz w:val="18"/>
    </w:rPr>
  </w:style>
  <w:style w:type="paragraph" w:customStyle="1" w:styleId="Code--">
    <w:name w:val="Code (--)"/>
    <w:basedOn w:val="Code"/>
    <w:rsid w:val="002B45AB"/>
    <w:pPr>
      <w:spacing w:line="200" w:lineRule="atLeast"/>
    </w:pPr>
    <w:rPr>
      <w:sz w:val="16"/>
    </w:rPr>
  </w:style>
  <w:style w:type="paragraph" w:customStyle="1" w:styleId="CoverTitleA1">
    <w:name w:val="Cover Title_A1"/>
    <w:basedOn w:val="BaseHeading"/>
    <w:rsid w:val="002B45AB"/>
    <w:pPr>
      <w:spacing w:line="360" w:lineRule="exact"/>
      <w:outlineLvl w:val="9"/>
    </w:pPr>
    <w:rPr>
      <w:b/>
      <w:sz w:val="32"/>
    </w:rPr>
  </w:style>
  <w:style w:type="paragraph" w:customStyle="1" w:styleId="CoverTitleA2">
    <w:name w:val="Cover Title_A2"/>
    <w:basedOn w:val="CoverTitleA1"/>
    <w:rsid w:val="002B45AB"/>
  </w:style>
  <w:style w:type="paragraph" w:customStyle="1" w:styleId="CoverTitleA3">
    <w:name w:val="Cover Title_A3"/>
    <w:basedOn w:val="CoverTitleA1"/>
    <w:rsid w:val="002B45AB"/>
    <w:rPr>
      <w:b w:val="0"/>
    </w:rPr>
  </w:style>
  <w:style w:type="paragraph" w:customStyle="1" w:styleId="CoverTitleB">
    <w:name w:val="Cover Title_B"/>
    <w:basedOn w:val="BaseHeading"/>
    <w:rsid w:val="002B45AB"/>
    <w:pPr>
      <w:outlineLvl w:val="9"/>
    </w:pPr>
    <w:rPr>
      <w:i/>
      <w:lang w:val="fr-FR"/>
    </w:rPr>
  </w:style>
  <w:style w:type="paragraph" w:customStyle="1" w:styleId="Dimension100">
    <w:name w:val="Dimension_100"/>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2B45AB"/>
    <w:pPr>
      <w:ind w:right="2434"/>
    </w:pPr>
  </w:style>
  <w:style w:type="paragraph" w:customStyle="1" w:styleId="Dimension75">
    <w:name w:val="Dimension_75"/>
    <w:basedOn w:val="Dimension100"/>
    <w:rsid w:val="002B45AB"/>
    <w:pPr>
      <w:ind w:right="1253"/>
    </w:pPr>
  </w:style>
  <w:style w:type="paragraph" w:customStyle="1" w:styleId="dl">
    <w:name w:val="dl"/>
    <w:basedOn w:val="BaseText"/>
    <w:rsid w:val="002B45AB"/>
    <w:pPr>
      <w:ind w:left="806" w:hanging="403"/>
    </w:pPr>
  </w:style>
  <w:style w:type="paragraph" w:customStyle="1" w:styleId="Example">
    <w:name w:val="Example"/>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paragraph" w:customStyle="1" w:styleId="Examplecontinued">
    <w:name w:val="Example continued"/>
    <w:basedOn w:val="Example"/>
    <w:rsid w:val="002B45AB"/>
  </w:style>
  <w:style w:type="paragraph" w:customStyle="1" w:styleId="Exampleindent">
    <w:name w:val="Example indent"/>
    <w:basedOn w:val="Example"/>
    <w:rsid w:val="002B45AB"/>
    <w:pPr>
      <w:tabs>
        <w:tab w:val="clear" w:pos="1354"/>
        <w:tab w:val="left" w:pos="1757"/>
      </w:tabs>
      <w:ind w:left="403"/>
    </w:pPr>
  </w:style>
  <w:style w:type="paragraph" w:customStyle="1" w:styleId="Exampleindentcontinued">
    <w:name w:val="Example indent continued"/>
    <w:basedOn w:val="Exampleindent"/>
    <w:rsid w:val="002B45AB"/>
  </w:style>
  <w:style w:type="paragraph" w:customStyle="1" w:styleId="Figureexample">
    <w:name w:val="Figure example"/>
    <w:basedOn w:val="Example"/>
    <w:rsid w:val="002B45AB"/>
  </w:style>
  <w:style w:type="paragraph" w:customStyle="1" w:styleId="FigureGraphic">
    <w:name w:val="Figure Graphic"/>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2B45AB"/>
  </w:style>
  <w:style w:type="paragraph" w:customStyle="1" w:styleId="Figuresubtitle">
    <w:name w:val="Figure subtitle"/>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2B45AB"/>
    <w:pPr>
      <w:suppressAutoHyphens/>
      <w:spacing w:before="240" w:after="360"/>
      <w:jc w:val="center"/>
      <w:outlineLvl w:val="9"/>
    </w:pPr>
    <w:rPr>
      <w:b/>
    </w:rPr>
  </w:style>
  <w:style w:type="paragraph" w:customStyle="1" w:styleId="KeyText">
    <w:name w:val="Key Text"/>
    <w:basedOn w:val="Body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2B45AB"/>
    <w:pPr>
      <w:jc w:val="left"/>
    </w:pPr>
    <w:rPr>
      <w:b/>
    </w:rPr>
  </w:style>
  <w:style w:type="paragraph" w:customStyle="1" w:styleId="ListContinue1">
    <w:name w:val="List Continue 1"/>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2B45AB"/>
    <w:pPr>
      <w:spacing w:line="210" w:lineRule="atLeast"/>
    </w:pPr>
    <w:rPr>
      <w:sz w:val="20"/>
    </w:rPr>
  </w:style>
  <w:style w:type="paragraph" w:customStyle="1" w:styleId="ListContinue2-">
    <w:name w:val="List Continue 2 (-)"/>
    <w:basedOn w:val="ListContinue1-"/>
    <w:rsid w:val="002B45AB"/>
    <w:pPr>
      <w:tabs>
        <w:tab w:val="left" w:pos="806"/>
      </w:tabs>
      <w:ind w:left="1200" w:hanging="810"/>
      <w:jc w:val="left"/>
    </w:pPr>
    <w:rPr>
      <w:rFonts w:ascii="Arial" w:hAnsi="Arial"/>
      <w:sz w:val="18"/>
    </w:rPr>
  </w:style>
  <w:style w:type="paragraph" w:customStyle="1" w:styleId="ListContinue3-">
    <w:name w:val="List Continue 3 (-)"/>
    <w:basedOn w:val="ListContinue1-"/>
    <w:rsid w:val="002B45AB"/>
    <w:pPr>
      <w:ind w:left="1209"/>
    </w:pPr>
  </w:style>
  <w:style w:type="paragraph" w:customStyle="1" w:styleId="ListContinue4-">
    <w:name w:val="List Continue 4 (-)"/>
    <w:basedOn w:val="ListContinue1-"/>
    <w:rsid w:val="002B45AB"/>
    <w:pPr>
      <w:ind w:left="1598"/>
    </w:pPr>
  </w:style>
  <w:style w:type="paragraph" w:customStyle="1" w:styleId="ListNumber1">
    <w:name w:val="List Number 1"/>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2B45AB"/>
    <w:pPr>
      <w:spacing w:line="210" w:lineRule="atLeast"/>
    </w:pPr>
    <w:rPr>
      <w:sz w:val="20"/>
    </w:rPr>
  </w:style>
  <w:style w:type="paragraph" w:customStyle="1" w:styleId="ListNumber2-">
    <w:name w:val="List Number 2 (-)"/>
    <w:basedOn w:val="ListNumber1-"/>
    <w:qFormat/>
    <w:rsid w:val="002B45AB"/>
    <w:pPr>
      <w:ind w:left="806"/>
    </w:pPr>
  </w:style>
  <w:style w:type="paragraph" w:customStyle="1" w:styleId="ListNumber3-">
    <w:name w:val="List Number 3 (-)"/>
    <w:basedOn w:val="ListNumber1-"/>
    <w:rsid w:val="002B45AB"/>
    <w:pPr>
      <w:ind w:left="1209"/>
    </w:pPr>
  </w:style>
  <w:style w:type="paragraph" w:customStyle="1" w:styleId="ListNumber4-">
    <w:name w:val="List Number 4 (-)"/>
    <w:basedOn w:val="ListNumber1-"/>
    <w:rsid w:val="002B45AB"/>
    <w:pPr>
      <w:ind w:left="1598"/>
    </w:pPr>
  </w:style>
  <w:style w:type="paragraph" w:customStyle="1" w:styleId="Tabletitle">
    <w:name w:val="Table title"/>
    <w:basedOn w:val="Figuretitle"/>
    <w:rsid w:val="002B45AB"/>
    <w:pPr>
      <w:spacing w:before="120" w:after="120"/>
    </w:pPr>
  </w:style>
  <w:style w:type="paragraph" w:customStyle="1" w:styleId="Tablebody-">
    <w:name w:val="Table body (-)"/>
    <w:basedOn w:val="Tablebody"/>
    <w:rsid w:val="002B45AB"/>
    <w:rPr>
      <w:sz w:val="18"/>
    </w:rPr>
  </w:style>
  <w:style w:type="paragraph" w:customStyle="1" w:styleId="Tablebody--">
    <w:name w:val="Table body (--)"/>
    <w:basedOn w:val="Tablebody"/>
    <w:rsid w:val="002B45AB"/>
    <w:rPr>
      <w:sz w:val="16"/>
    </w:rPr>
  </w:style>
  <w:style w:type="paragraph" w:customStyle="1" w:styleId="Tablebody0">
    <w:name w:val="Table body (+)"/>
    <w:basedOn w:val="Tablebody"/>
    <w:rsid w:val="002B45AB"/>
    <w:pPr>
      <w:spacing w:line="230" w:lineRule="atLeast"/>
    </w:pPr>
    <w:rPr>
      <w:sz w:val="22"/>
    </w:rPr>
  </w:style>
  <w:style w:type="paragraph" w:customStyle="1" w:styleId="Tablefooter">
    <w:name w:val="Table footer"/>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2B45AB"/>
  </w:style>
  <w:style w:type="paragraph" w:customStyle="1" w:styleId="Tableheader-">
    <w:name w:val="Table header (-)"/>
    <w:basedOn w:val="Tablebody-"/>
    <w:rsid w:val="002B45AB"/>
  </w:style>
  <w:style w:type="paragraph" w:customStyle="1" w:styleId="Tableheader--">
    <w:name w:val="Table header (--)"/>
    <w:basedOn w:val="Tablebody--"/>
    <w:rsid w:val="002B45AB"/>
  </w:style>
  <w:style w:type="paragraph" w:customStyle="1" w:styleId="Tableheader0">
    <w:name w:val="Table header (+)"/>
    <w:basedOn w:val="Tablebody0"/>
    <w:rsid w:val="002B45AB"/>
  </w:style>
  <w:style w:type="paragraph" w:customStyle="1" w:styleId="Notice">
    <w:name w:val="Notice"/>
    <w:basedOn w:val="BaseText"/>
    <w:rsid w:val="002B45AB"/>
  </w:style>
  <w:style w:type="paragraph" w:customStyle="1" w:styleId="p2">
    <w:name w:val="p2"/>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2B45AB"/>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2B45AB"/>
  </w:style>
  <w:style w:type="paragraph" w:customStyle="1" w:styleId="Noteindent">
    <w:name w:val="Note indent"/>
    <w:basedOn w:val="Note"/>
    <w:rsid w:val="002B45AB"/>
    <w:pPr>
      <w:tabs>
        <w:tab w:val="clear" w:pos="965"/>
        <w:tab w:val="left" w:pos="1368"/>
      </w:tabs>
      <w:ind w:left="403"/>
    </w:pPr>
  </w:style>
  <w:style w:type="paragraph" w:customStyle="1" w:styleId="Noteindentcontinued">
    <w:name w:val="Note indent continued"/>
    <w:basedOn w:val="Noteindent"/>
    <w:qFormat/>
    <w:rsid w:val="002B45AB"/>
  </w:style>
  <w:style w:type="paragraph" w:customStyle="1" w:styleId="MainTitle1">
    <w:name w:val="Main Title 1"/>
    <w:basedOn w:val="CoverTitleA1"/>
    <w:rsid w:val="002B45AB"/>
    <w:pPr>
      <w:spacing w:before="400"/>
    </w:pPr>
  </w:style>
  <w:style w:type="paragraph" w:customStyle="1" w:styleId="MainTitle2">
    <w:name w:val="Main Title 2"/>
    <w:basedOn w:val="CoverTitleA2"/>
    <w:rsid w:val="002B45AB"/>
    <w:pPr>
      <w:outlineLvl w:val="1"/>
    </w:pPr>
  </w:style>
  <w:style w:type="paragraph" w:customStyle="1" w:styleId="MainTitle3">
    <w:name w:val="Main Title 3"/>
    <w:basedOn w:val="CoverTitleA3"/>
    <w:rsid w:val="002B45AB"/>
    <w:pPr>
      <w:outlineLvl w:val="2"/>
    </w:pPr>
  </w:style>
  <w:style w:type="paragraph" w:customStyle="1" w:styleId="TableGraphic">
    <w:name w:val="Table Graphic"/>
    <w:basedOn w:val="FigureGraphic"/>
    <w:rsid w:val="002B45AB"/>
  </w:style>
  <w:style w:type="character" w:customStyle="1" w:styleId="Courier">
    <w:name w:val="Courier"/>
    <w:rsid w:val="002B45AB"/>
    <w:rPr>
      <w:rFonts w:ascii="Courier New" w:hAnsi="Courier New"/>
    </w:rPr>
  </w:style>
  <w:style w:type="paragraph" w:customStyle="1" w:styleId="BiblioDescription">
    <w:name w:val="Biblio Description"/>
    <w:basedOn w:val="BaseText"/>
    <w:next w:val="BiblioEntry"/>
    <w:rsid w:val="002B45AB"/>
  </w:style>
  <w:style w:type="paragraph" w:customStyle="1" w:styleId="ListNumber5-">
    <w:name w:val="List Number 5 (-)"/>
    <w:basedOn w:val="ListNumber1-"/>
    <w:qFormat/>
    <w:rsid w:val="002B45AB"/>
    <w:pPr>
      <w:ind w:left="1996"/>
    </w:pPr>
  </w:style>
  <w:style w:type="paragraph" w:customStyle="1" w:styleId="ListContinue5-">
    <w:name w:val="List Continue 5 (-)"/>
    <w:basedOn w:val="ListContinue1-"/>
    <w:qFormat/>
    <w:rsid w:val="002B45AB"/>
    <w:pPr>
      <w:ind w:left="1593"/>
    </w:pPr>
  </w:style>
  <w:style w:type="paragraph" w:customStyle="1" w:styleId="BiblioText">
    <w:name w:val="Biblio Text"/>
    <w:basedOn w:val="BaseText"/>
    <w:qFormat/>
    <w:rsid w:val="002B45AB"/>
  </w:style>
  <w:style w:type="paragraph" w:customStyle="1" w:styleId="FigureImage">
    <w:name w:val="Figure Image"/>
    <w:basedOn w:val="FigureGraphic"/>
    <w:rsid w:val="002B45AB"/>
  </w:style>
  <w:style w:type="paragraph" w:customStyle="1" w:styleId="Figuredescription">
    <w:name w:val="Figure description"/>
    <w:basedOn w:val="Figuretitle"/>
    <w:rsid w:val="002B45AB"/>
    <w:pPr>
      <w:shd w:val="pct10" w:color="auto" w:fill="auto"/>
    </w:pPr>
    <w:rPr>
      <w:szCs w:val="24"/>
    </w:rPr>
  </w:style>
  <w:style w:type="paragraph" w:customStyle="1" w:styleId="Formuladescription">
    <w:name w:val="Formula description"/>
    <w:basedOn w:val="Formula"/>
    <w:rsid w:val="002B45AB"/>
    <w:pPr>
      <w:shd w:val="pct10" w:color="auto" w:fill="auto"/>
    </w:pPr>
    <w:rPr>
      <w:szCs w:val="24"/>
    </w:rPr>
  </w:style>
  <w:style w:type="paragraph" w:customStyle="1" w:styleId="Tabledescription">
    <w:name w:val="Table description"/>
    <w:basedOn w:val="Tabletitle"/>
    <w:rsid w:val="002B45AB"/>
    <w:pPr>
      <w:shd w:val="pct10" w:color="auto" w:fill="auto"/>
    </w:pPr>
    <w:rPr>
      <w:szCs w:val="24"/>
    </w:rPr>
  </w:style>
  <w:style w:type="paragraph" w:customStyle="1" w:styleId="Box-begin">
    <w:name w:val="Box-begin"/>
    <w:basedOn w:val="BaseText"/>
    <w:rsid w:val="002B45AB"/>
    <w:pPr>
      <w:shd w:val="clear" w:color="auto" w:fill="D9D9D9"/>
      <w:jc w:val="left"/>
    </w:pPr>
    <w:rPr>
      <w:szCs w:val="24"/>
    </w:rPr>
  </w:style>
  <w:style w:type="paragraph" w:customStyle="1" w:styleId="Box-end">
    <w:name w:val="Box-end"/>
    <w:basedOn w:val="BaseText"/>
    <w:rsid w:val="002B45AB"/>
    <w:pPr>
      <w:shd w:val="clear" w:color="auto" w:fill="D9D9D9"/>
      <w:jc w:val="left"/>
    </w:pPr>
    <w:rPr>
      <w:szCs w:val="24"/>
    </w:rPr>
  </w:style>
  <w:style w:type="paragraph" w:customStyle="1" w:styleId="Box-title">
    <w:name w:val="Box-title"/>
    <w:basedOn w:val="BaseHeading"/>
    <w:rsid w:val="002B45AB"/>
    <w:pPr>
      <w:shd w:val="clear" w:color="auto" w:fill="E6E6E6"/>
    </w:pPr>
    <w:rPr>
      <w:b/>
      <w:sz w:val="26"/>
      <w:szCs w:val="24"/>
    </w:rPr>
  </w:style>
  <w:style w:type="paragraph" w:customStyle="1" w:styleId="FrontHead">
    <w:name w:val="Front Head"/>
    <w:basedOn w:val="BaseHeading"/>
    <w:next w:val="BodyText"/>
    <w:qFormat/>
    <w:rsid w:val="002B45AB"/>
    <w:pPr>
      <w:keepNext/>
      <w:pageBreakBefore/>
      <w:suppressAutoHyphens/>
      <w:spacing w:before="310" w:after="310" w:line="310" w:lineRule="atLeast"/>
    </w:pPr>
    <w:rPr>
      <w:b/>
      <w:sz w:val="28"/>
    </w:rPr>
  </w:style>
  <w:style w:type="paragraph" w:customStyle="1" w:styleId="IndexHead">
    <w:name w:val="Index Head"/>
    <w:basedOn w:val="BaseHeading"/>
    <w:rsid w:val="002B45AB"/>
    <w:pPr>
      <w:pageBreakBefore/>
      <w:spacing w:after="760" w:line="280" w:lineRule="atLeast"/>
      <w:jc w:val="center"/>
    </w:pPr>
    <w:rPr>
      <w:b/>
      <w:sz w:val="28"/>
      <w:szCs w:val="28"/>
    </w:rPr>
  </w:style>
  <w:style w:type="paragraph" w:customStyle="1" w:styleId="Exampleindent2">
    <w:name w:val="Example indent 2"/>
    <w:basedOn w:val="Example"/>
    <w:rsid w:val="002B45AB"/>
    <w:pPr>
      <w:tabs>
        <w:tab w:val="left" w:pos="1758"/>
      </w:tabs>
      <w:ind w:left="805"/>
    </w:pPr>
  </w:style>
  <w:style w:type="paragraph" w:customStyle="1" w:styleId="Exampleindent2continued">
    <w:name w:val="Example indent 2 continued"/>
    <w:basedOn w:val="BaseText"/>
    <w:rsid w:val="002B45AB"/>
    <w:pPr>
      <w:spacing w:line="220" w:lineRule="atLeast"/>
      <w:ind w:left="805"/>
    </w:pPr>
    <w:rPr>
      <w:sz w:val="20"/>
    </w:rPr>
  </w:style>
  <w:style w:type="paragraph" w:customStyle="1" w:styleId="Noteindent2continued">
    <w:name w:val="Note indent 2 continued"/>
    <w:basedOn w:val="Note"/>
    <w:rsid w:val="002B45AB"/>
    <w:pPr>
      <w:tabs>
        <w:tab w:val="clear" w:pos="965"/>
        <w:tab w:val="left" w:pos="1758"/>
      </w:tabs>
      <w:ind w:left="805"/>
    </w:pPr>
  </w:style>
  <w:style w:type="paragraph" w:customStyle="1" w:styleId="Noteindent2">
    <w:name w:val="Note indent 2"/>
    <w:basedOn w:val="Note"/>
    <w:rsid w:val="002B45AB"/>
    <w:pPr>
      <w:tabs>
        <w:tab w:val="clear" w:pos="965"/>
        <w:tab w:val="left" w:pos="1758"/>
      </w:tabs>
      <w:ind w:left="805"/>
    </w:pPr>
  </w:style>
  <w:style w:type="character" w:customStyle="1" w:styleId="Chinese">
    <w:name w:val="Chinese"/>
    <w:uiPriority w:val="1"/>
    <w:qFormat/>
    <w:rsid w:val="002B45AB"/>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2B45AB"/>
    <w:pPr>
      <w:numPr>
        <w:numId w:val="0"/>
      </w:numPr>
      <w:shd w:val="pct15" w:color="auto" w:fill="auto"/>
    </w:pPr>
  </w:style>
  <w:style w:type="paragraph" w:customStyle="1" w:styleId="AMENDHeading1Unnumbered">
    <w:name w:val="AMEND Heading 1 Unnumbered"/>
    <w:basedOn w:val="Heading1"/>
    <w:next w:val="BodyText"/>
    <w:qFormat/>
    <w:rsid w:val="002B45AB"/>
    <w:pPr>
      <w:numPr>
        <w:numId w:val="0"/>
      </w:numPr>
      <w:shd w:val="pct15" w:color="auto" w:fill="auto"/>
    </w:pPr>
  </w:style>
  <w:style w:type="paragraph" w:customStyle="1" w:styleId="Source">
    <w:name w:val="Source"/>
    <w:basedOn w:val="BaseText"/>
    <w:next w:val="Definition"/>
    <w:qFormat/>
    <w:rsid w:val="002B45AB"/>
  </w:style>
  <w:style w:type="paragraph" w:customStyle="1" w:styleId="AdmittedTerm">
    <w:name w:val="Admitted Term"/>
    <w:basedOn w:val="BaseText"/>
    <w:next w:val="Definition"/>
    <w:qFormat/>
    <w:rsid w:val="002B45AB"/>
    <w:pPr>
      <w:spacing w:after="0"/>
      <w:jc w:val="left"/>
    </w:pPr>
  </w:style>
  <w:style w:type="paragraph" w:customStyle="1" w:styleId="dlnoindent">
    <w:name w:val="dl_no indent"/>
    <w:basedOn w:val="BaseText"/>
    <w:rsid w:val="002B45AB"/>
  </w:style>
  <w:style w:type="character" w:customStyle="1" w:styleId="IneraTableMultiParChar">
    <w:name w:val="IneraTableMultiPar Char"/>
    <w:basedOn w:val="DefaultParagraphFont"/>
    <w:link w:val="IneraTableMultiPar"/>
    <w:rsid w:val="000E5726"/>
    <w:rPr>
      <w:rFonts w:eastAsia="MS Mincho"/>
      <w:b/>
      <w:sz w:val="22"/>
      <w:szCs w:val="24"/>
      <w:lang w:val="en-GB" w:eastAsia="ja-JP"/>
    </w:rPr>
  </w:style>
  <w:style w:type="character" w:customStyle="1" w:styleId="ISOCode">
    <w:name w:val="ISOCode"/>
    <w:basedOn w:val="DefaultParagraphFont"/>
    <w:rsid w:val="008B61E3"/>
    <w:rPr>
      <w:rFonts w:ascii="Courier New" w:hAnsi="Courier New" w:cs="Courier New"/>
      <w:b w:val="0"/>
      <w:i w:val="0"/>
      <w:sz w:val="22"/>
      <w:szCs w:val="24"/>
    </w:rPr>
  </w:style>
  <w:style w:type="character" w:customStyle="1" w:styleId="ISOCodeitalic">
    <w:name w:val="ISOCode_italic"/>
    <w:basedOn w:val="DefaultParagraphFont"/>
    <w:rsid w:val="008B61E3"/>
    <w:rPr>
      <w:rFonts w:ascii="Courier New" w:hAnsi="Courier New" w:cs="Courier New"/>
      <w:b w:val="0"/>
      <w:i/>
      <w:sz w:val="22"/>
      <w:szCs w:val="24"/>
    </w:rPr>
  </w:style>
  <w:style w:type="character" w:customStyle="1" w:styleId="ISOCodebold">
    <w:name w:val="ISOCode_bold"/>
    <w:basedOn w:val="DefaultParagraphFont"/>
    <w:rsid w:val="008B61E3"/>
    <w:rPr>
      <w:rFonts w:ascii="Courier New" w:hAnsi="Courier New" w:cs="Courier New"/>
      <w:b/>
      <w:i w:val="0"/>
      <w:sz w:val="22"/>
      <w:szCs w:val="24"/>
    </w:rPr>
  </w:style>
  <w:style w:type="paragraph" w:customStyle="1" w:styleId="Default">
    <w:name w:val="Default"/>
    <w:rsid w:val="00190487"/>
    <w:pPr>
      <w:autoSpaceDE w:val="0"/>
      <w:autoSpaceDN w:val="0"/>
      <w:adjustRightInd w:val="0"/>
    </w:pPr>
    <w:rPr>
      <w:rFonts w:cs="Cambria"/>
      <w:color w:val="000000"/>
      <w:sz w:val="24"/>
      <w:szCs w:val="24"/>
    </w:rPr>
  </w:style>
  <w:style w:type="paragraph" w:customStyle="1" w:styleId="ISOComments">
    <w:name w:val="ISO_Comments"/>
    <w:basedOn w:val="Normal"/>
    <w:rsid w:val="006E407D"/>
    <w:pPr>
      <w:spacing w:before="210" w:after="0" w:line="210" w:lineRule="exact"/>
      <w:jc w:val="left"/>
    </w:pPr>
    <w:rPr>
      <w:rFonts w:ascii="Arial" w:eastAsia="Times New Roman" w:hAnsi="Arial"/>
      <w:sz w:val="18"/>
      <w:lang w:eastAsia="en-US"/>
    </w:rPr>
  </w:style>
  <w:style w:type="paragraph" w:customStyle="1" w:styleId="BodyTextIndent22">
    <w:name w:val="Body Text Indent 22"/>
    <w:basedOn w:val="Normal"/>
    <w:rsid w:val="00FF5E12"/>
    <w:pPr>
      <w:ind w:left="805"/>
    </w:pPr>
  </w:style>
  <w:style w:type="paragraph" w:customStyle="1" w:styleId="BodyTextIndent32">
    <w:name w:val="Body Text Indent 32"/>
    <w:basedOn w:val="BodyTextIndent22"/>
    <w:rsid w:val="00FF5E12"/>
    <w:pPr>
      <w:ind w:left="1202"/>
    </w:pPr>
  </w:style>
  <w:style w:type="paragraph" w:customStyle="1" w:styleId="BodyTextIndent23">
    <w:name w:val="Body Text Indent 23"/>
    <w:basedOn w:val="Normal"/>
    <w:rsid w:val="00124CCC"/>
    <w:pPr>
      <w:ind w:left="805"/>
    </w:pPr>
  </w:style>
  <w:style w:type="paragraph" w:customStyle="1" w:styleId="BodyTextIndent33">
    <w:name w:val="Body Text Indent 33"/>
    <w:basedOn w:val="BodyTextIndent23"/>
    <w:rsid w:val="00124CCC"/>
    <w:pPr>
      <w:ind w:left="1202"/>
    </w:pPr>
  </w:style>
  <w:style w:type="paragraph" w:customStyle="1" w:styleId="BodyTextIndent24">
    <w:name w:val="Body Text Indent 24"/>
    <w:basedOn w:val="Normal"/>
    <w:rsid w:val="007B55AC"/>
    <w:pPr>
      <w:ind w:left="805"/>
    </w:pPr>
  </w:style>
  <w:style w:type="paragraph" w:customStyle="1" w:styleId="BodyTextIndent34">
    <w:name w:val="Body Text Indent 34"/>
    <w:basedOn w:val="BodyTextIndent24"/>
    <w:rsid w:val="007B55AC"/>
    <w:pPr>
      <w:ind w:left="1202"/>
    </w:pPr>
  </w:style>
  <w:style w:type="paragraph" w:customStyle="1" w:styleId="BodyTextIndent25">
    <w:name w:val="Body Text Indent 25"/>
    <w:basedOn w:val="Normal"/>
    <w:rsid w:val="00724F0A"/>
    <w:pPr>
      <w:ind w:left="805"/>
    </w:pPr>
  </w:style>
  <w:style w:type="paragraph" w:customStyle="1" w:styleId="BodyTextIndent35">
    <w:name w:val="Body Text Indent 35"/>
    <w:basedOn w:val="BodyTextIndent25"/>
    <w:rsid w:val="00724F0A"/>
    <w:pPr>
      <w:ind w:left="1202"/>
    </w:pPr>
  </w:style>
  <w:style w:type="paragraph" w:customStyle="1" w:styleId="BodyTextIndent26">
    <w:name w:val="Body Text Indent 26"/>
    <w:basedOn w:val="Normal"/>
    <w:rsid w:val="002B45AB"/>
    <w:pPr>
      <w:ind w:left="805"/>
    </w:pPr>
  </w:style>
  <w:style w:type="paragraph" w:customStyle="1" w:styleId="BodyTextIndent36">
    <w:name w:val="Body Text Indent 36"/>
    <w:basedOn w:val="BodyTextIndent26"/>
    <w:rsid w:val="002B45AB"/>
    <w:pPr>
      <w:ind w:left="12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2462">
      <w:bodyDiv w:val="1"/>
      <w:marLeft w:val="0"/>
      <w:marRight w:val="0"/>
      <w:marTop w:val="0"/>
      <w:marBottom w:val="0"/>
      <w:divBdr>
        <w:top w:val="none" w:sz="0" w:space="0" w:color="auto"/>
        <w:left w:val="none" w:sz="0" w:space="0" w:color="auto"/>
        <w:bottom w:val="none" w:sz="0" w:space="0" w:color="auto"/>
        <w:right w:val="none" w:sz="0" w:space="0" w:color="auto"/>
      </w:divBdr>
    </w:div>
    <w:div w:id="371463700">
      <w:bodyDiv w:val="1"/>
      <w:marLeft w:val="0"/>
      <w:marRight w:val="0"/>
      <w:marTop w:val="0"/>
      <w:marBottom w:val="0"/>
      <w:divBdr>
        <w:top w:val="none" w:sz="0" w:space="0" w:color="auto"/>
        <w:left w:val="none" w:sz="0" w:space="0" w:color="auto"/>
        <w:bottom w:val="none" w:sz="0" w:space="0" w:color="auto"/>
        <w:right w:val="none" w:sz="0" w:space="0" w:color="auto"/>
      </w:divBdr>
    </w:div>
    <w:div w:id="682978426">
      <w:bodyDiv w:val="1"/>
      <w:marLeft w:val="0"/>
      <w:marRight w:val="0"/>
      <w:marTop w:val="0"/>
      <w:marBottom w:val="0"/>
      <w:divBdr>
        <w:top w:val="none" w:sz="0" w:space="0" w:color="auto"/>
        <w:left w:val="none" w:sz="0" w:space="0" w:color="auto"/>
        <w:bottom w:val="none" w:sz="0" w:space="0" w:color="auto"/>
        <w:right w:val="none" w:sz="0" w:space="0" w:color="auto"/>
      </w:divBdr>
    </w:div>
    <w:div w:id="1149588907">
      <w:bodyDiv w:val="1"/>
      <w:marLeft w:val="0"/>
      <w:marRight w:val="0"/>
      <w:marTop w:val="0"/>
      <w:marBottom w:val="0"/>
      <w:divBdr>
        <w:top w:val="none" w:sz="0" w:space="0" w:color="auto"/>
        <w:left w:val="none" w:sz="0" w:space="0" w:color="auto"/>
        <w:bottom w:val="none" w:sz="0" w:space="0" w:color="auto"/>
        <w:right w:val="none" w:sz="0" w:space="0" w:color="auto"/>
      </w:divBdr>
    </w:div>
    <w:div w:id="1619340206">
      <w:bodyDiv w:val="1"/>
      <w:marLeft w:val="0"/>
      <w:marRight w:val="0"/>
      <w:marTop w:val="0"/>
      <w:marBottom w:val="0"/>
      <w:divBdr>
        <w:top w:val="none" w:sz="0" w:space="0" w:color="auto"/>
        <w:left w:val="none" w:sz="0" w:space="0" w:color="auto"/>
        <w:bottom w:val="none" w:sz="0" w:space="0" w:color="auto"/>
        <w:right w:val="none" w:sz="0" w:space="0" w:color="auto"/>
      </w:divBdr>
    </w:div>
    <w:div w:id="19691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members.html" TargetMode="External"/><Relationship Id="rId18" Type="http://schemas.openxmlformats.org/officeDocument/2006/relationships/hyperlink" Target="https://www.pdfa.org/resource/pdf-declaration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so.org/foreword-supplementary-information.html" TargetMode="External"/><Relationship Id="rId17" Type="http://schemas.openxmlformats.org/officeDocument/2006/relationships/footer" Target="footer2.xml"/><Relationship Id="rId25" Type="http://schemas.openxmlformats.org/officeDocument/2006/relationships/hyperlink" Target="https://www.pdfa.org/resource/iso-ts-32005-hierarchical-inclusion-rule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lectropedia.org/"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iso-standards-and-patents.html" TargetMode="External"/><Relationship Id="rId24" Type="http://schemas.microsoft.com/office/2018/08/relationships/commentsExtensible" Target="commentsExtensible.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6/09/relationships/commentsIds" Target="commentsIds.xml"/><Relationship Id="rId28" Type="http://schemas.openxmlformats.org/officeDocument/2006/relationships/footer" Target="footer3.xml"/><Relationship Id="rId10" Type="http://schemas.openxmlformats.org/officeDocument/2006/relationships/hyperlink" Target="https://www.iso.org/directives-and-policies.html" TargetMode="External"/><Relationship Id="rId19" Type="http://schemas.openxmlformats.org/officeDocument/2006/relationships/hyperlink" Target="https://www.iso.org/obp/ui"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www.iso.org/" TargetMode="Externa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hyperlink" Target="mailto:copyright@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FE42-DE3E-4622-B462-A035FD54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55</Pages>
  <Words>7384</Words>
  <Characters>42089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Hardy</dc:creator>
  <cp:keywords/>
  <dc:description/>
  <cp:lastModifiedBy>Matthew Hardy</cp:lastModifiedBy>
  <cp:revision>8</cp:revision>
  <dcterms:created xsi:type="dcterms:W3CDTF">2024-09-18T19:59:00Z</dcterms:created>
  <dcterms:modified xsi:type="dcterms:W3CDTF">2024-09-27T17:56:00Z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ies>
</file>